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D91C" w14:textId="7D90F210" w:rsidR="00E638EB" w:rsidRPr="00BD58B9" w:rsidRDefault="00E638EB" w:rsidP="00E638EB">
      <w:pPr>
        <w:pStyle w:val="AbstractTitle"/>
      </w:pPr>
      <w:bookmarkStart w:id="0" w:name="_Hlk160675094"/>
      <w:bookmarkEnd w:id="0"/>
      <w:r>
        <w:t>Automatic rock classification from core data to well log</w:t>
      </w:r>
      <w:r w:rsidR="004B06A6">
        <w:t>s</w:t>
      </w:r>
      <w:r w:rsidR="00BD58B9">
        <w:t>: Using machine learning to accelerate potential CO</w:t>
      </w:r>
      <w:r w:rsidR="00BD58B9">
        <w:rPr>
          <w:vertAlign w:val="subscript"/>
        </w:rPr>
        <w:t>2</w:t>
      </w:r>
      <w:r w:rsidR="00BD58B9">
        <w:t xml:space="preserve"> storage site characterization</w:t>
      </w:r>
    </w:p>
    <w:p w14:paraId="254D4D4D" w14:textId="77777777" w:rsidR="00F00F0A" w:rsidRPr="007F370C" w:rsidRDefault="00F00F0A" w:rsidP="00E638EB">
      <w:pPr>
        <w:pStyle w:val="AbstractTitle"/>
      </w:pPr>
    </w:p>
    <w:p w14:paraId="576ECF45" w14:textId="77777777" w:rsidR="00E638EB" w:rsidRPr="00C0635B" w:rsidRDefault="00E638EB" w:rsidP="00E638EB">
      <w:pPr>
        <w:pStyle w:val="AbstractAuthors"/>
      </w:pPr>
      <w:r w:rsidRPr="00B3416E">
        <w:t xml:space="preserve">Misael M. Morales*, </w:t>
      </w:r>
      <w:r>
        <w:t xml:space="preserve">Oriyomi Raheem, </w:t>
      </w:r>
      <w:r w:rsidRPr="00B3416E">
        <w:t>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9425BC">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7F6637E6" w:rsidR="00FE2B8B" w:rsidRPr="00A62D4D" w:rsidRDefault="00A62D4D">
      <w:pPr>
        <w:pStyle w:val="AbstractNormalText"/>
      </w:pPr>
      <w:bookmarkStart w:id="1" w:name="_Hlk160895990"/>
      <w:r>
        <w:t xml:space="preserve">We </w:t>
      </w:r>
      <w:r w:rsidR="00BD58B9">
        <w:t>develop</w:t>
      </w:r>
      <w:r>
        <w:t xml:space="preserve"> a </w:t>
      </w:r>
      <w:r w:rsidR="003A388D">
        <w:t>method</w:t>
      </w:r>
      <w:r>
        <w:t xml:space="preserve"> for automatic rock classification </w:t>
      </w:r>
      <w:r w:rsidR="00FE2110">
        <w:t xml:space="preserve">(ARC) </w:t>
      </w:r>
      <w:r w:rsidR="00BE6A01">
        <w:t xml:space="preserve">from </w:t>
      </w:r>
      <w:r>
        <w:t>core data</w:t>
      </w:r>
      <w:r w:rsidR="00FE2110">
        <w:t xml:space="preserve"> to well</w:t>
      </w:r>
      <w:r w:rsidR="00B77F50">
        <w:t>-</w:t>
      </w:r>
      <w:r w:rsidR="00FE2110">
        <w:t>log</w:t>
      </w:r>
      <w:r w:rsidR="00FF2700">
        <w:t xml:space="preserve"> </w:t>
      </w:r>
      <w:r w:rsidR="00FE2110">
        <w:t>scale</w:t>
      </w:r>
      <w:r>
        <w:t xml:space="preserve"> using machine learnin</w:t>
      </w:r>
      <w:r w:rsidR="006E3E64">
        <w:t xml:space="preserve">g. </w:t>
      </w:r>
      <w:r w:rsidR="00BE6A01">
        <w:t>Our</w:t>
      </w:r>
      <w:r w:rsidR="00FE2110">
        <w:t xml:space="preserve"> ARC </w:t>
      </w:r>
      <w:r w:rsidR="001B37CE">
        <w:t>method estimates</w:t>
      </w:r>
      <w:r w:rsidR="00FE2110">
        <w:t xml:space="preserve"> rock classes along a well</w:t>
      </w:r>
      <w:r>
        <w:t xml:space="preserve"> </w:t>
      </w:r>
      <w:r w:rsidR="00FE2110">
        <w:t>t</w:t>
      </w:r>
      <w:r>
        <w:t>o accelerate the petrophysical interpretation of well logs using core data</w:t>
      </w:r>
      <w:r w:rsidR="00FE2110">
        <w:t xml:space="preserve"> for rapid formation evaluation and reservoir characterization. </w:t>
      </w:r>
      <w:r>
        <w:t xml:space="preserve">The </w:t>
      </w:r>
      <w:r w:rsidR="00FE2110">
        <w:t xml:space="preserve">ARC </w:t>
      </w:r>
      <w:r w:rsidR="00BE6A01">
        <w:t>method</w:t>
      </w:r>
      <w:r>
        <w:t xml:space="preserve"> </w:t>
      </w:r>
      <w:r w:rsidR="00BE6A01">
        <w:t>integrates</w:t>
      </w:r>
      <w:r>
        <w:t xml:space="preserve"> the estimated rock classes from four different unsupervised machine learning methods and</w:t>
      </w:r>
      <w:r w:rsidR="006E3E64">
        <w:t xml:space="preserve"> compares against</w:t>
      </w:r>
      <w:r>
        <w:t xml:space="preserve"> three different conventional physics-based methods. The benefit of this approach is its ability to rapidly estimate rock classes at the</w:t>
      </w:r>
      <w:r w:rsidR="00B77F50">
        <w:t xml:space="preserve"> well-</w:t>
      </w:r>
      <w:r>
        <w:t xml:space="preserve">log scale from core </w:t>
      </w:r>
      <w:r w:rsidR="00BE6A01">
        <w:t xml:space="preserve">data </w:t>
      </w:r>
      <w:r>
        <w:t xml:space="preserve">without the need for manual interpretation. We </w:t>
      </w:r>
      <w:r w:rsidR="007C7C61">
        <w:t>implement</w:t>
      </w:r>
      <w:r w:rsidR="001B37CE">
        <w:t xml:space="preserve"> </w:t>
      </w:r>
      <w:r w:rsidR="00B77F50">
        <w:t>the new</w:t>
      </w:r>
      <w:r w:rsidR="007344E2">
        <w:t xml:space="preserve"> method </w:t>
      </w:r>
      <w:r>
        <w:t xml:space="preserve">with </w:t>
      </w:r>
      <w:r w:rsidR="00B77F50">
        <w:t xml:space="preserve">measurements </w:t>
      </w:r>
      <w:r>
        <w:t xml:space="preserve">from </w:t>
      </w:r>
      <w:r w:rsidR="007344E2">
        <w:t xml:space="preserve">approximately 2400 </w:t>
      </w:r>
      <w:r>
        <w:t xml:space="preserve">wells in the Gulf of Mexico. </w:t>
      </w:r>
      <w:r w:rsidR="00B77F50">
        <w:t xml:space="preserve">Results indicate very good performance </w:t>
      </w:r>
      <w:r w:rsidR="006E3E64">
        <w:t>in comparison to traditional methods</w:t>
      </w:r>
      <w:r w:rsidR="00BE6A01">
        <w:t xml:space="preserve"> and</w:t>
      </w:r>
      <w:r>
        <w:t xml:space="preserve"> can </w:t>
      </w:r>
      <w:r w:rsidR="00B77F50">
        <w:t xml:space="preserve">also </w:t>
      </w:r>
      <w:r>
        <w:t xml:space="preserve">be used to estimate the </w:t>
      </w:r>
      <w:r w:rsidR="004675F8">
        <w:t>well</w:t>
      </w:r>
      <w:r w:rsidR="00B77F50">
        <w:t>-</w:t>
      </w:r>
      <w:r w:rsidR="004675F8">
        <w:t xml:space="preserve">log scale and </w:t>
      </w:r>
      <w:r>
        <w:t>spatial distribution of rock classes at the basin scale to identify potential sites for CO</w:t>
      </w:r>
      <w:r>
        <w:rPr>
          <w:vertAlign w:val="subscript"/>
        </w:rPr>
        <w:t>2</w:t>
      </w:r>
      <w:r>
        <w:t xml:space="preserve"> storage.</w:t>
      </w:r>
    </w:p>
    <w:bookmarkEnd w:id="1"/>
    <w:p w14:paraId="05712A46" w14:textId="77777777" w:rsidR="00FE2B8B" w:rsidRDefault="00FE2B8B">
      <w:pPr>
        <w:pStyle w:val="AbstractNormalText"/>
      </w:pPr>
    </w:p>
    <w:p w14:paraId="616F85A3" w14:textId="4EFAFC65" w:rsidR="00FE2B8B" w:rsidRDefault="00FE2B8B">
      <w:pPr>
        <w:pStyle w:val="AbstractSectionHeading"/>
      </w:pPr>
      <w:r>
        <w:t>Introduction</w:t>
      </w:r>
    </w:p>
    <w:p w14:paraId="0E669FA0" w14:textId="77777777" w:rsidR="00FE2B8B" w:rsidRDefault="00FE2B8B">
      <w:pPr>
        <w:pStyle w:val="AbstractNormalText"/>
      </w:pPr>
    </w:p>
    <w:p w14:paraId="70DF2F5B" w14:textId="7733B7F7" w:rsidR="0081401B" w:rsidRDefault="000F2AD6">
      <w:pPr>
        <w:pStyle w:val="AbstractNormalText"/>
      </w:pPr>
      <w:bookmarkStart w:id="2" w:name="_Hlk160895994"/>
      <w:r w:rsidRPr="000F2AD6">
        <w:t xml:space="preserve">Rock classification is a common practical approach to enhance reservoir description, evaluation, modeling, and simulation. </w:t>
      </w:r>
      <w:r w:rsidR="0081401B">
        <w:t xml:space="preserve">Rock classification is also critically important to characterize potential </w:t>
      </w:r>
      <w:r w:rsidR="00BE6A01">
        <w:t xml:space="preserve">conventional hydrocarbon reservoirs and </w:t>
      </w:r>
      <w:r w:rsidR="0081401B">
        <w:t>CO</w:t>
      </w:r>
      <w:r w:rsidR="0081401B">
        <w:rPr>
          <w:vertAlign w:val="subscript"/>
        </w:rPr>
        <w:t>2</w:t>
      </w:r>
      <w:r w:rsidR="0081401B">
        <w:t xml:space="preserve"> storage sites </w:t>
      </w:r>
      <w:r w:rsidR="00BE6A01">
        <w:t>via</w:t>
      </w:r>
      <w:r w:rsidR="0081401B">
        <w:t xml:space="preserve"> identif</w:t>
      </w:r>
      <w:r w:rsidR="00BE6A01">
        <w:t>ication of</w:t>
      </w:r>
      <w:r w:rsidR="0081401B">
        <w:t xml:space="preserve"> sweet spots based on permeable units bounded by impermeable seals</w:t>
      </w:r>
      <w:r w:rsidR="00D30BD8">
        <w:t xml:space="preserve"> </w:t>
      </w:r>
      <w:sdt>
        <w:sdtPr>
          <w:rPr>
            <w:color w:val="000000"/>
          </w:rPr>
          <w:tag w:val="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
          <w:id w:val="120356517"/>
          <w:placeholder>
            <w:docPart w:val="DefaultPlaceholder_-1854013440"/>
          </w:placeholder>
        </w:sdtPr>
        <w:sdtContent>
          <w:r w:rsidR="00431478" w:rsidRPr="00431478">
            <w:rPr>
              <w:color w:val="000000"/>
            </w:rPr>
            <w:t>(Bachu et al., 2007)</w:t>
          </w:r>
        </w:sdtContent>
      </w:sdt>
      <w:r w:rsidR="0081401B">
        <w:t xml:space="preserve">. </w:t>
      </w:r>
      <w:r w:rsidRPr="000F2AD6">
        <w:t>The definition of rock type highly depends on the</w:t>
      </w:r>
      <w:r w:rsidR="0081401B">
        <w:t xml:space="preserve"> objective of the characterization</w:t>
      </w:r>
      <w:r w:rsidRPr="000F2AD6">
        <w:t xml:space="preserve">. </w:t>
      </w:r>
      <w:r w:rsidR="0081401B">
        <w:t>Geological rock typing is based on depositional environments or lithofacies</w:t>
      </w:r>
      <w:r w:rsidR="001B37CE">
        <w:t>,</w:t>
      </w:r>
      <w:r w:rsidR="0081401B">
        <w:t xml:space="preserve"> petrophysical rock typing aims to describe units </w:t>
      </w:r>
      <w:r w:rsidR="00BE6A01">
        <w:t>with distinct</w:t>
      </w:r>
      <w:r w:rsidR="0081401B">
        <w:t xml:space="preserve"> grain and pore </w:t>
      </w:r>
      <w:r w:rsidR="001B37CE">
        <w:t xml:space="preserve">types, and </w:t>
      </w:r>
      <w:r w:rsidR="0081401B">
        <w:t xml:space="preserve">reservoir and production rock typing aims to identify rock types as flow units. </w:t>
      </w:r>
      <w:r w:rsidRPr="000F2AD6">
        <w:t xml:space="preserve">In a reservoir with negligible diagenesis, it is likely for </w:t>
      </w:r>
      <w:r w:rsidR="00BE6A01">
        <w:t xml:space="preserve">all of </w:t>
      </w:r>
      <w:r w:rsidR="0081401B">
        <w:t>the</w:t>
      </w:r>
      <w:r w:rsidR="00BE6A01">
        <w:t xml:space="preserve">se </w:t>
      </w:r>
      <w:r w:rsidRPr="000F2AD6">
        <w:t xml:space="preserve">rock </w:t>
      </w:r>
      <w:r w:rsidR="001B37CE" w:rsidRPr="000F2AD6">
        <w:t>types to</w:t>
      </w:r>
      <w:r w:rsidRPr="000F2AD6">
        <w:t xml:space="preserve"> match </w:t>
      </w:r>
      <w:r w:rsidR="00431478">
        <w:t xml:space="preserve"> </w:t>
      </w:r>
      <w:sdt>
        <w:sdtPr>
          <w:rPr>
            <w:color w:val="000000"/>
          </w:rPr>
          <w:tag w:val="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
          <w:id w:val="969481033"/>
          <w:placeholder>
            <w:docPart w:val="DefaultPlaceholder_-1854013440"/>
          </w:placeholder>
        </w:sdtPr>
        <w:sdtContent>
          <w:r w:rsidR="00431478" w:rsidRPr="00431478">
            <w:rPr>
              <w:color w:val="000000"/>
            </w:rPr>
            <w:t>(Ali-Nandalal and Gunter, 2003; Acosta et al., 2005)</w:t>
          </w:r>
        </w:sdtContent>
      </w:sdt>
      <w:r w:rsidRPr="000F2AD6">
        <w:t xml:space="preserve">. However, </w:t>
      </w:r>
      <w:r w:rsidR="0081401B">
        <w:t xml:space="preserve">when </w:t>
      </w:r>
      <w:r w:rsidRPr="000F2AD6">
        <w:t xml:space="preserve">dealing with highly </w:t>
      </w:r>
      <w:r w:rsidR="00BE6A01">
        <w:t>post-depositionally altered</w:t>
      </w:r>
      <w:r w:rsidRPr="000F2AD6">
        <w:t xml:space="preserve"> reservoirs</w:t>
      </w:r>
      <w:r w:rsidR="0081401B">
        <w:t>, it is common that</w:t>
      </w:r>
      <w:r w:rsidRPr="000F2AD6">
        <w:t xml:space="preserve"> geological facies, petrophysical rock types, and flow units significantly differ</w:t>
      </w:r>
      <w:r w:rsidR="00431478">
        <w:t xml:space="preserve"> </w:t>
      </w:r>
      <w:sdt>
        <w:sdtPr>
          <w:rPr>
            <w:color w:val="000000"/>
          </w:rPr>
          <w:tag w:val="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
          <w:id w:val="1862777832"/>
          <w:placeholder>
            <w:docPart w:val="DefaultPlaceholder_-1854013440"/>
          </w:placeholder>
        </w:sdtPr>
        <w:sdtContent>
          <w:r w:rsidR="00431478" w:rsidRPr="00431478">
            <w:rPr>
              <w:color w:val="000000"/>
            </w:rPr>
            <w:t>(Rushing et al., 2008; Xu and Torres-Verdin, 2013)</w:t>
          </w:r>
        </w:sdtContent>
      </w:sdt>
      <w:r w:rsidRPr="000F2AD6">
        <w:t>.</w:t>
      </w:r>
    </w:p>
    <w:bookmarkEnd w:id="2"/>
    <w:p w14:paraId="669B6892" w14:textId="77777777" w:rsidR="0081401B" w:rsidRDefault="0081401B">
      <w:pPr>
        <w:pStyle w:val="AbstractNormalText"/>
      </w:pPr>
    </w:p>
    <w:p w14:paraId="120675B3" w14:textId="64B59453" w:rsidR="00FE2B8B" w:rsidRDefault="000F2AD6">
      <w:pPr>
        <w:pStyle w:val="AbstractNormalText"/>
      </w:pPr>
      <w:bookmarkStart w:id="3" w:name="_Hlk160895997"/>
      <w:r w:rsidRPr="000F2AD6">
        <w:t xml:space="preserve">Rock type can be wholly defined as a group of rock bodies that has acceptable petrophysical regression within each group and can be spatially traceable in line with the geological framework </w:t>
      </w:r>
      <w:sdt>
        <w:sdtPr>
          <w:rPr>
            <w:color w:val="000000"/>
          </w:rPr>
          <w:tag w:val="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630531446"/>
          <w:placeholder>
            <w:docPart w:val="DefaultPlaceholder_-1854013440"/>
          </w:placeholder>
        </w:sdtPr>
        <w:sdtContent>
          <w:r w:rsidR="00431478" w:rsidRPr="00431478">
            <w:rPr>
              <w:color w:val="000000"/>
            </w:rPr>
            <w:t>(Neo et al., 1998)</w:t>
          </w:r>
        </w:sdtContent>
      </w:sdt>
      <w:r w:rsidRPr="000F2AD6">
        <w:t>.</w:t>
      </w:r>
      <w:r w:rsidR="0081401B">
        <w:t xml:space="preserve"> Rock classification based on routine and special core analysis has been </w:t>
      </w:r>
      <w:r w:rsidR="0081401B">
        <w:t>extensively studied in the literature.</w:t>
      </w:r>
      <w:r w:rsidR="00431478">
        <w:t xml:space="preserve"> </w:t>
      </w:r>
      <w:sdt>
        <w:sdtPr>
          <w:rPr>
            <w:color w:val="000000"/>
          </w:rPr>
          <w:tag w:val="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
          <w:id w:val="527454375"/>
          <w:placeholder>
            <w:docPart w:val="DefaultPlaceholder_-1854013440"/>
          </w:placeholder>
        </w:sdtPr>
        <w:sdtContent>
          <w:r w:rsidR="00431478" w:rsidRPr="00431478">
            <w:rPr>
              <w:color w:val="000000"/>
            </w:rPr>
            <w:t>Pittman (1992)</w:t>
          </w:r>
        </w:sdtContent>
      </w:sdt>
      <w:r w:rsidR="0081401B">
        <w:t xml:space="preserve"> implements a rock classification method based on Winland’s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rsidR="0081401B">
        <w:t xml:space="preserve"> metric</w:t>
      </w:r>
      <w:r w:rsidR="00C70151">
        <w:t xml:space="preserve"> of pore throat radius distribution.</w:t>
      </w:r>
      <w:r w:rsidR="00431478">
        <w:t xml:space="preserve"> </w:t>
      </w:r>
      <w:sdt>
        <w:sdtPr>
          <w:rPr>
            <w:color w:val="000000"/>
          </w:rPr>
          <w:tag w:val="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
          <w:id w:val="-1116215356"/>
          <w:placeholder>
            <w:docPart w:val="DefaultPlaceholder_-1854013440"/>
          </w:placeholder>
        </w:sdtPr>
        <w:sdtContent>
          <w:proofErr w:type="spellStart"/>
          <w:r w:rsidR="00431478" w:rsidRPr="00431478">
            <w:rPr>
              <w:color w:val="000000"/>
            </w:rPr>
            <w:t>Amaefule</w:t>
          </w:r>
          <w:proofErr w:type="spellEnd"/>
          <w:r w:rsidR="00431478" w:rsidRPr="00431478">
            <w:rPr>
              <w:color w:val="000000"/>
            </w:rPr>
            <w:t xml:space="preserve"> et al. (1993)</w:t>
          </w:r>
        </w:sdtContent>
      </w:sdt>
      <w:r w:rsidR="00431478">
        <w:t xml:space="preserve"> </w:t>
      </w:r>
      <w:r w:rsidR="00C70151">
        <w:t xml:space="preserve">implement the concept of hydraulic flow units </w:t>
      </w:r>
      <w:r w:rsidR="006C2474">
        <w:t>and</w:t>
      </w:r>
      <w:r w:rsidR="00C70151">
        <w:t xml:space="preserve"> derive a flow zone </w:t>
      </w:r>
      <w:r w:rsidR="00F0660B">
        <w:t>indicator</w:t>
      </w:r>
      <w:r w:rsidR="00C70151">
        <w:t xml:space="preserve"> to characterize heterogeneous reservoirs. For rock classification at a reservoir or basin scale, </w:t>
      </w:r>
      <w:sdt>
        <w:sdtPr>
          <w:rPr>
            <w:color w:val="000000"/>
          </w:rPr>
          <w:tag w:val="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
          <w:id w:val="-899824908"/>
          <w:placeholder>
            <w:docPart w:val="DefaultPlaceholder_-1854013440"/>
          </w:placeholder>
        </w:sdtPr>
        <w:sdtContent>
          <w:r w:rsidR="00431478" w:rsidRPr="00431478">
            <w:rPr>
              <w:color w:val="000000"/>
            </w:rPr>
            <w:t>Gunter et al. (1997)</w:t>
          </w:r>
        </w:sdtContent>
      </w:sdt>
      <w:r w:rsidR="00431478">
        <w:t xml:space="preserve"> </w:t>
      </w:r>
      <w:r w:rsidR="00C70151">
        <w:t>implement the Stratigraphic Modified Lorenz</w:t>
      </w:r>
      <w:r w:rsidR="00DF5A51">
        <w:t xml:space="preserve"> (SML)</w:t>
      </w:r>
      <w:r w:rsidR="00C70151">
        <w:t xml:space="preserve"> coefficient for characterizing reservoir flow units. Other methods</w:t>
      </w:r>
      <w:r w:rsidR="001B37CE">
        <w:t xml:space="preserve"> for geological, petrophysical, and reservoir rock typing such as</w:t>
      </w:r>
      <w:r w:rsidR="00C70151">
        <w:t xml:space="preserve"> mercury injection capillary pressure (MICP) data, pore throat size distribution, and thin sections have also been studied </w:t>
      </w:r>
      <w:sdt>
        <w:sdtPr>
          <w:rPr>
            <w:color w:val="000000"/>
          </w:rPr>
          <w:tag w:val="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
          <w:id w:val="-2071568099"/>
          <w:placeholder>
            <w:docPart w:val="DefaultPlaceholder_-1854013440"/>
          </w:placeholder>
        </w:sdtPr>
        <w:sdtContent>
          <w:r w:rsidR="00431478" w:rsidRPr="00431478">
            <w:rPr>
              <w:color w:val="000000"/>
            </w:rPr>
            <w:t xml:space="preserve">(Al-Aruri et al., 1998; Neo et al., 1998; </w:t>
          </w:r>
          <w:proofErr w:type="spellStart"/>
          <w:r w:rsidR="00431478" w:rsidRPr="00431478">
            <w:rPr>
              <w:color w:val="000000"/>
            </w:rPr>
            <w:t>Clerke</w:t>
          </w:r>
          <w:proofErr w:type="spellEnd"/>
          <w:r w:rsidR="00431478" w:rsidRPr="00431478">
            <w:rPr>
              <w:color w:val="000000"/>
            </w:rPr>
            <w:t xml:space="preserve"> et al., 2008)</w:t>
          </w:r>
        </w:sdtContent>
      </w:sdt>
      <w:r w:rsidR="00C70151">
        <w:t xml:space="preserve">. </w:t>
      </w:r>
    </w:p>
    <w:bookmarkEnd w:id="3"/>
    <w:p w14:paraId="01F7BFB6" w14:textId="77777777" w:rsidR="00C70151" w:rsidRDefault="00C70151">
      <w:pPr>
        <w:pStyle w:val="AbstractNormalText"/>
      </w:pPr>
    </w:p>
    <w:p w14:paraId="5D0A1AAD" w14:textId="4DE709CF" w:rsidR="00C70151" w:rsidRDefault="00C70151">
      <w:pPr>
        <w:pStyle w:val="AbstractNormalText"/>
      </w:pPr>
      <w:bookmarkStart w:id="4" w:name="_Hlk160896001"/>
      <w:r>
        <w:t>However, rock classification based on core measurements need</w:t>
      </w:r>
      <w:r w:rsidR="0012153D">
        <w:t>s</w:t>
      </w:r>
      <w:r>
        <w:t xml:space="preserve"> to be propagated to the uncored zones along the well, to other wells in the reservoir without core data, or to </w:t>
      </w:r>
      <w:r w:rsidR="00153142">
        <w:t xml:space="preserve">a </w:t>
      </w:r>
      <w:r>
        <w:t xml:space="preserve">basin scale by spatially correlating the interpreted wells. For the case of uncored wells, rock classification can be based on well logs or as a spatial distribution of cored wells. Once a classification of rock types is established along a well or spatially along a reservoir or basin, petrophysicists can infer rock properties </w:t>
      </w:r>
      <w:r w:rsidR="00AC782B">
        <w:t>for a complete characterization of the formation</w:t>
      </w:r>
      <w:r w:rsidR="00431478">
        <w:t xml:space="preserve"> </w:t>
      </w:r>
      <w:sdt>
        <w:sdtPr>
          <w:rPr>
            <w:color w:val="000000"/>
          </w:rPr>
          <w:tag w:val="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
          <w:id w:val="-1950776320"/>
          <w:placeholder>
            <w:docPart w:val="DefaultPlaceholder_-1854013440"/>
          </w:placeholder>
        </w:sdtPr>
        <w:sdtContent>
          <w:r w:rsidR="00431478" w:rsidRPr="00431478">
            <w:rPr>
              <w:color w:val="000000"/>
            </w:rPr>
            <w:t>(Bennis and Torres-Verdin, 2019; Raheem et al., 2023)</w:t>
          </w:r>
        </w:sdtContent>
      </w:sdt>
      <w:r w:rsidR="00AC782B">
        <w:t xml:space="preserve">. </w:t>
      </w:r>
    </w:p>
    <w:bookmarkEnd w:id="4"/>
    <w:p w14:paraId="67356B70" w14:textId="77777777" w:rsidR="00AC782B" w:rsidRDefault="00AC782B">
      <w:pPr>
        <w:pStyle w:val="AbstractNormalText"/>
      </w:pPr>
    </w:p>
    <w:p w14:paraId="1CDE0CD3" w14:textId="3F7C0E05" w:rsidR="00FE2B8B" w:rsidRDefault="00AC782B">
      <w:pPr>
        <w:pStyle w:val="AbstractNormalText"/>
      </w:pPr>
      <w:bookmarkStart w:id="5" w:name="_Hlk160896006"/>
      <w:r>
        <w:t xml:space="preserve">We </w:t>
      </w:r>
      <w:r w:rsidR="00BD58B9">
        <w:t>develop</w:t>
      </w:r>
      <w:r>
        <w:t xml:space="preserve"> a</w:t>
      </w:r>
      <w:r w:rsidR="00FE2110">
        <w:t>n</w:t>
      </w:r>
      <w:r>
        <w:t xml:space="preserve"> automatic rock classification</w:t>
      </w:r>
      <w:r w:rsidR="00FE2110">
        <w:t xml:space="preserve"> (ARC) </w:t>
      </w:r>
      <w:r w:rsidR="00FF2700">
        <w:t>method</w:t>
      </w:r>
      <w:r>
        <w:t xml:space="preserve"> based on </w:t>
      </w:r>
      <w:r w:rsidR="00D85EBA">
        <w:t>unsupervised</w:t>
      </w:r>
      <w:r w:rsidR="00BD58B9">
        <w:t xml:space="preserve"> </w:t>
      </w:r>
      <w:r>
        <w:t xml:space="preserve">machine learning methods to rapidly </w:t>
      </w:r>
      <w:r w:rsidR="00FF2700">
        <w:t>classify rock types</w:t>
      </w:r>
      <w:r>
        <w:t xml:space="preserve"> from core measurements </w:t>
      </w:r>
      <w:r w:rsidR="00FF2700">
        <w:t xml:space="preserve">and interpolate </w:t>
      </w:r>
      <w:r>
        <w:t>to well log</w:t>
      </w:r>
      <w:r w:rsidR="00FF2700">
        <w:t xml:space="preserve"> </w:t>
      </w:r>
      <w:r>
        <w:t xml:space="preserve">scale </w:t>
      </w:r>
      <w:r w:rsidR="00FF2700">
        <w:t>to</w:t>
      </w:r>
      <w:r>
        <w:t xml:space="preserve"> detect potential CO</w:t>
      </w:r>
      <w:r>
        <w:rPr>
          <w:vertAlign w:val="subscript"/>
        </w:rPr>
        <w:t>2</w:t>
      </w:r>
      <w:r>
        <w:t xml:space="preserve"> storage sites in the Gulf of Mexico. </w:t>
      </w:r>
      <w:r w:rsidR="00FF2700">
        <w:t>The method clusters the core data into rock types based on their flow and storage properties and interpolates to the well log scale for continuous rock classification.</w:t>
      </w:r>
      <w:r w:rsidR="006E3E64">
        <w:t xml:space="preserve"> </w:t>
      </w:r>
      <w:r w:rsidR="00FF2700">
        <w:t xml:space="preserve">The ARC </w:t>
      </w:r>
      <w:r w:rsidR="002E4B84">
        <w:t>method</w:t>
      </w:r>
      <w:r w:rsidR="00FF2700">
        <w:t xml:space="preserve"> serves as a quick tool for rock classification at the well log scale and can be applied to identify the spatial distribution of sweet spots at a basin scale.</w:t>
      </w:r>
      <w:r>
        <w:t xml:space="preserve"> We </w:t>
      </w:r>
      <w:r w:rsidR="00864907">
        <w:t>implement</w:t>
      </w:r>
      <w:r w:rsidR="001B37CE">
        <w:t xml:space="preserve"> our</w:t>
      </w:r>
      <w:r w:rsidR="0012153D">
        <w:t xml:space="preserve"> method</w:t>
      </w:r>
      <w:r>
        <w:t xml:space="preserve"> on a field dataset with </w:t>
      </w:r>
      <w:r w:rsidR="007344E2">
        <w:t xml:space="preserve">approximately 2400 </w:t>
      </w:r>
      <w:r>
        <w:t>cored wells in the Gulf of Mexico.</w:t>
      </w:r>
    </w:p>
    <w:bookmarkEnd w:id="5"/>
    <w:p w14:paraId="1F790C66" w14:textId="77777777" w:rsidR="00FE2B8B" w:rsidRDefault="00FE2B8B">
      <w:pPr>
        <w:pStyle w:val="AbstractNormalText"/>
      </w:pPr>
    </w:p>
    <w:p w14:paraId="01DD6785" w14:textId="4C062C2B" w:rsidR="00FE2B8B" w:rsidRDefault="002E2926">
      <w:pPr>
        <w:pStyle w:val="AbstractSectionHeading"/>
      </w:pPr>
      <w:r>
        <w:t>Method</w:t>
      </w:r>
    </w:p>
    <w:p w14:paraId="25D91137" w14:textId="77777777" w:rsidR="00FE2B8B" w:rsidRDefault="00FE2B8B">
      <w:pPr>
        <w:pStyle w:val="AbstractNormalText"/>
      </w:pPr>
    </w:p>
    <w:p w14:paraId="7D09314B" w14:textId="1B858C3A" w:rsidR="00FF2700" w:rsidRDefault="00FF2700" w:rsidP="00FF2700">
      <w:r>
        <w:t xml:space="preserve">The ARC </w:t>
      </w:r>
      <w:r w:rsidR="002E4B84">
        <w:t>method</w:t>
      </w:r>
      <w:r>
        <w:t xml:space="preserve"> is designed as a tool to aid petrophysicists and reservoir engineers in the characterization and interpretation of well, field, and basin scale modeling. Using only core measurements of porosity and absolute permeability, the ARC </w:t>
      </w:r>
      <w:r w:rsidR="002E4B84">
        <w:t>method</w:t>
      </w:r>
      <w:r>
        <w:t xml:space="preserve"> clusters the core measurements into distinct classes based on the properties of the core data and </w:t>
      </w:r>
      <w:r w:rsidR="00BD58B9">
        <w:t>imputes</w:t>
      </w:r>
      <w:r>
        <w:t xml:space="preserve"> the rock classes along the depth of </w:t>
      </w:r>
      <w:r>
        <w:lastRenderedPageBreak/>
        <w:t xml:space="preserve">the well. This allows for rapid core-to-log </w:t>
      </w:r>
      <w:r w:rsidR="00C63642">
        <w:t>interpolation</w:t>
      </w:r>
      <w:r>
        <w:t xml:space="preserve"> and</w:t>
      </w:r>
      <w:r w:rsidR="00BD58B9">
        <w:t xml:space="preserve"> p</w:t>
      </w:r>
      <w:r>
        <w:t>otential multi-well formation evaluation and basin-scale modeling by tracing similar zones along multiple wells.</w:t>
      </w:r>
    </w:p>
    <w:p w14:paraId="3C410395" w14:textId="77777777" w:rsidR="00CD036A" w:rsidRDefault="00CD036A" w:rsidP="00FF2700"/>
    <w:p w14:paraId="4443A831" w14:textId="6CB6BF70" w:rsidR="00FF2700" w:rsidRDefault="00FF2700" w:rsidP="00FF2700">
      <w:r>
        <w:t xml:space="preserve">The three physics-based rock classification methods </w:t>
      </w:r>
      <w:r w:rsidR="006E3E64">
        <w:t>used to compare the results of our</w:t>
      </w:r>
      <w:r>
        <w:t xml:space="preserve"> ARC </w:t>
      </w:r>
      <w:r w:rsidR="00BD58B9">
        <w:t xml:space="preserve">method </w:t>
      </w:r>
      <w:r>
        <w:t xml:space="preserve">are Leverett’s equivalent pore throat radius, Winland’s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t>, and the Stratigraphic Modified Lorenz Coefficient. Leverett’s equivalent pore throat radius method separates rock classes by marking cutoffs between different sizes of pore throats</w:t>
      </w:r>
      <w:r w:rsidR="00EC01EE">
        <w:t xml:space="preserve">, </w:t>
      </w:r>
      <m:oMath>
        <m:r>
          <w:rPr>
            <w:rFonts w:ascii="Cambria Math" w:hAnsi="Cambria Math"/>
          </w:rPr>
          <m:t>r</m:t>
        </m:r>
      </m:oMath>
      <w:r w:rsidR="00EC01EE">
        <w:t>,</w:t>
      </w:r>
      <w:r>
        <w:t xml:space="preserve"> where </w:t>
      </w:r>
      <m:oMath>
        <m:r>
          <w:rPr>
            <w:rFonts w:ascii="Cambria Math" w:hAnsi="Cambria Math"/>
          </w:rPr>
          <m:t>r≅</m:t>
        </m:r>
        <m:rad>
          <m:radPr>
            <m:degHide m:val="1"/>
            <m:ctrlPr>
              <w:rPr>
                <w:rFonts w:ascii="Cambria Math" w:hAnsi="Cambria Math"/>
                <w:i/>
              </w:rPr>
            </m:ctrlPr>
          </m:radPr>
          <m:deg/>
          <m:e>
            <m:r>
              <w:rPr>
                <w:rFonts w:ascii="Cambria Math" w:hAnsi="Cambria Math"/>
              </w:rPr>
              <m:t>k/ϕ</m:t>
            </m:r>
          </m:e>
        </m:rad>
        <m:r>
          <w:rPr>
            <w:rFonts w:ascii="Cambria Math" w:hAnsi="Cambria Math"/>
          </w:rPr>
          <m:t xml:space="preserve"> </m:t>
        </m:r>
      </m:oMath>
      <w:r>
        <w:t xml:space="preserve">. This </w:t>
      </w:r>
      <w:r w:rsidR="00BD58B9">
        <w:t xml:space="preserve">method </w:t>
      </w:r>
      <w:r>
        <w:t xml:space="preserve">assumes that each rock class possess the same pore throat radius despite variability in porosity or permeability, and the only distinction is an increase or decrease in </w:t>
      </w:r>
      <w:r w:rsidR="00153142">
        <w:t xml:space="preserve">number of </w:t>
      </w:r>
      <w:r>
        <w:t>pores.</w:t>
      </w:r>
      <w:r w:rsidR="00642FC9">
        <w:t xml:space="preserve"> W</w:t>
      </w:r>
      <w:r w:rsidR="00EC01EE">
        <w:t xml:space="preserve">inland’s </w:t>
      </w:r>
      <m:oMath>
        <m:sSub>
          <m:sSubPr>
            <m:ctrlPr>
              <w:rPr>
                <w:rFonts w:ascii="Cambria Math" w:hAnsi="Cambria Math"/>
                <w:i/>
              </w:rPr>
            </m:ctrlPr>
          </m:sSubPr>
          <m:e>
            <m:r>
              <w:rPr>
                <w:rFonts w:ascii="Cambria Math" w:hAnsi="Cambria Math"/>
              </w:rPr>
              <m:t>R</m:t>
            </m:r>
          </m:e>
          <m:sub>
            <m:r>
              <w:rPr>
                <w:rFonts w:ascii="Cambria Math" w:hAnsi="Cambria Math"/>
              </w:rPr>
              <m:t>35</m:t>
            </m:r>
          </m:sub>
        </m:sSub>
      </m:oMath>
      <w:r w:rsidR="00EC01EE">
        <w:t xml:space="preserve"> technique assumes that pore throats are heterogeneous within a rock and can be described with a distribution function. The rock types are classified</w:t>
      </w:r>
      <w:r>
        <w:t xml:space="preserve"> by selecting cutoffs between</w:t>
      </w:r>
      <w:r w:rsidR="00EC01EE">
        <w:t xml:space="preserve"> for the 35</w:t>
      </w:r>
      <w:r w:rsidR="00EC01EE" w:rsidRPr="00EC01EE">
        <w:rPr>
          <w:vertAlign w:val="superscript"/>
        </w:rPr>
        <w:t>th</w:t>
      </w:r>
      <w:r w:rsidR="00EC01EE">
        <w:t xml:space="preserve"> percentile of the pore throat size distribution</w:t>
      </w:r>
      <m:oMath>
        <m:r>
          <w:rPr>
            <w:rFonts w:ascii="Cambria Math" w:hAnsi="Cambria Math"/>
          </w:rPr>
          <m:t xml:space="preserve"> </m:t>
        </m:r>
      </m:oMath>
      <w:r w:rsidR="00EC01EE">
        <w:t xml:space="preserve">, </w:t>
      </w:r>
      <w:r>
        <w:t>assum</w:t>
      </w:r>
      <w:r w:rsidR="00EC01EE">
        <w:t>ing</w:t>
      </w:r>
      <w:r>
        <w:t xml:space="preserve"> that the 35</w:t>
      </w:r>
      <w:r w:rsidRPr="00132377">
        <w:rPr>
          <w:vertAlign w:val="superscript"/>
        </w:rPr>
        <w:t>th</w:t>
      </w:r>
      <w:r>
        <w:t xml:space="preserve"> percentile of the pore throat size distribution serves as the most meaningful metric for rock typing. However, Winland’s method assumes unimodal and well-behaved distributions.</w:t>
      </w:r>
      <w:r w:rsidR="00642FC9">
        <w:t xml:space="preserve"> </w:t>
      </w:r>
      <w:r>
        <w:t>The Stratigraphic Modified Lorenz (SML) coefficient quantifies the heterogeneity in a rock based on the cumulative flow (</w:t>
      </w:r>
      <m:oMath>
        <m:acc>
          <m:accPr>
            <m:chr m:val="̃"/>
            <m:ctrlPr>
              <w:rPr>
                <w:rFonts w:ascii="Cambria Math" w:hAnsi="Cambria Math"/>
                <w:i/>
              </w:rPr>
            </m:ctrlPr>
          </m:accPr>
          <m:e>
            <m:r>
              <w:rPr>
                <w:rFonts w:ascii="Cambria Math" w:hAnsi="Cambria Math"/>
              </w:rPr>
              <m:t>k</m:t>
            </m:r>
          </m:e>
        </m:acc>
      </m:oMath>
      <w:r>
        <w:t>) and cumulative storage capacity (</w:t>
      </w:r>
      <m:oMath>
        <m:acc>
          <m:accPr>
            <m:chr m:val="̃"/>
            <m:ctrlPr>
              <w:rPr>
                <w:rFonts w:ascii="Cambria Math" w:hAnsi="Cambria Math"/>
                <w:i/>
              </w:rPr>
            </m:ctrlPr>
          </m:accPr>
          <m:e>
            <m:r>
              <w:rPr>
                <w:rFonts w:ascii="Cambria Math" w:hAnsi="Cambria Math"/>
              </w:rPr>
              <m:t>ϕ</m:t>
            </m:r>
          </m:e>
        </m:acc>
      </m:oMath>
      <w:r>
        <w:t xml:space="preserve">). </w:t>
      </w:r>
      <w:r w:rsidR="00BD58B9">
        <w:t>SML</w:t>
      </w:r>
      <w:r>
        <w:t xml:space="preserve"> cutoff values are selected by comparing the change in the magnitude of the slope</w:t>
      </w:r>
      <w:r w:rsidR="00153142">
        <w:t xml:space="preserve">, </w:t>
      </w:r>
      <m:oMath>
        <m:f>
          <m:fPr>
            <m:type m:val="lin"/>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k</m:t>
                </m:r>
              </m:e>
            </m:acc>
          </m:num>
          <m:den>
            <m:r>
              <w:rPr>
                <w:rFonts w:ascii="Cambria Math" w:hAnsi="Cambria Math"/>
              </w:rPr>
              <m:t>d</m:t>
            </m:r>
            <m:acc>
              <m:accPr>
                <m:chr m:val="̃"/>
                <m:ctrlPr>
                  <w:rPr>
                    <w:rFonts w:ascii="Cambria Math" w:hAnsi="Cambria Math"/>
                    <w:i/>
                  </w:rPr>
                </m:ctrlPr>
              </m:accPr>
              <m:e>
                <m:r>
                  <w:rPr>
                    <w:rFonts w:ascii="Cambria Math" w:hAnsi="Cambria Math"/>
                  </w:rPr>
                  <m:t>ϕ</m:t>
                </m:r>
              </m:e>
            </m:acc>
          </m:den>
        </m:f>
      </m:oMath>
      <w:r>
        <w:t xml:space="preserve">. </w:t>
      </w:r>
    </w:p>
    <w:p w14:paraId="789D7B47" w14:textId="77777777" w:rsidR="006E3E64" w:rsidRDefault="006E3E64" w:rsidP="00FF2700"/>
    <w:p w14:paraId="31FF8BEB" w14:textId="7F6EE2D0" w:rsidR="006E3E64" w:rsidRDefault="006E3E64" w:rsidP="00FF2700">
      <w:r>
        <w:t>The four unsupervised machine learning methods for rock classification implemented in our ARC method are K-means, bisecting K-means, Gaussian Mixture Models (GMM), and BIRCH (balanced iterative reducing and clustering using hierarchies).  K-Means clustering aims to minimize inertia, or within-cluster sum of squares by separating samples into K groups of equal variances. Bisecting K-means is an iterative variant of K-means that applies a divisive hierarchical clustering strategy that iterates over batches of data. GMM implements the expectation-maximization algorithm to fit mixtures of Gaussian kernels to the data and estimate the probability of belonging to a class. BIRCH lossy compresses the data into a hierarchical tree that divides into subclusters. The subclusters are then iteratively collected into K clusters based on their within-cluster similarity and between-cluster dissimilarity.</w:t>
      </w:r>
    </w:p>
    <w:p w14:paraId="5D178811" w14:textId="77777777" w:rsidR="00CD036A" w:rsidRDefault="00CD036A" w:rsidP="008C40FC"/>
    <w:p w14:paraId="73DC1E8E" w14:textId="6BDDBCD4" w:rsidR="00D6541C" w:rsidRDefault="00896A25" w:rsidP="008C40FC">
      <w:r>
        <w:t>Using the estimated rock classes from core measurements</w:t>
      </w:r>
      <w:r w:rsidR="003B7C58">
        <w:t xml:space="preserve">, the next step is to </w:t>
      </w:r>
      <w:r w:rsidR="00BD58B9">
        <w:t>impute</w:t>
      </w:r>
      <w:r w:rsidR="003B7C58">
        <w:t xml:space="preserve"> the rock classes from the core data to the </w:t>
      </w:r>
      <w:r w:rsidR="00BD58B9">
        <w:t xml:space="preserve">well </w:t>
      </w:r>
      <w:r w:rsidR="003B7C58">
        <w:t>log scale</w:t>
      </w:r>
      <w:r w:rsidR="00C63642">
        <w:t xml:space="preserve"> by nearest neighbor interpolation</w:t>
      </w:r>
      <w:r w:rsidR="003B7C58">
        <w:t>.</w:t>
      </w:r>
      <w:r w:rsidR="00D83D2E">
        <w:t xml:space="preserve"> </w:t>
      </w:r>
      <w:r w:rsidR="003B7C58">
        <w:t xml:space="preserve">Let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B7C58">
        <w:t xml:space="preserve"> represent the class value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B7C58">
        <w:t xml:space="preserve"> data point</w:t>
      </w:r>
      <w:r w:rsidR="006520D9">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B7C58">
        <w:t xml:space="preserve"> represent the depth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B7C58">
        <w:t xml:space="preserve"> data point</w:t>
      </w:r>
      <w:r w:rsidR="006520D9">
        <w:t xml:space="preserve">, </w:t>
      </w:r>
      <m:oMath>
        <m:r>
          <m:rPr>
            <m:sty m:val="bi"/>
          </m:rPr>
          <w:rPr>
            <w:rFonts w:ascii="Cambria Math" w:hAnsi="Cambria Math"/>
          </w:rPr>
          <m:t>z</m:t>
        </m:r>
      </m:oMath>
      <w:r w:rsidR="003B7C58">
        <w:t xml:space="preserve"> represent the depth index along the well log</w:t>
      </w:r>
      <w:r w:rsidR="006520D9">
        <w:t xml:space="preserve">, and </w:t>
      </w:r>
      <m:oMath>
        <m:r>
          <m:rPr>
            <m:scr m:val="script"/>
          </m:rPr>
          <w:rPr>
            <w:rFonts w:ascii="Cambria Math" w:hAnsi="Cambria Math"/>
          </w:rPr>
          <m:t>C</m:t>
        </m:r>
      </m:oMath>
      <w:r w:rsidR="003B7C58">
        <w:t xml:space="preserve"> represent the estimated rock class value</w:t>
      </w:r>
      <w:r w:rsidR="006520D9">
        <w:t xml:space="preserve"> from core data</w:t>
      </w:r>
      <w:r w:rsidR="003B7C58">
        <w:t>.</w:t>
      </w:r>
      <w:r w:rsidR="00D83D2E">
        <w:t xml:space="preserve"> </w:t>
      </w:r>
      <w:r w:rsidR="003B7C58">
        <w:t xml:space="preserve">Initialize </w:t>
      </w:r>
      <m:oMath>
        <m:r>
          <m:rPr>
            <m:sty m:val="bi"/>
          </m:rPr>
          <w:rPr>
            <w:rFonts w:ascii="Cambria Math" w:hAnsi="Cambria Math"/>
          </w:rPr>
          <m:t>z</m:t>
        </m:r>
        <m:r>
          <w:rPr>
            <w:rFonts w:ascii="Cambria Math" w:hAnsi="Cambria Math"/>
          </w:rPr>
          <m:t>≡</m:t>
        </m:r>
        <m:bar>
          <m:barPr>
            <m:ctrlPr>
              <w:rPr>
                <w:rFonts w:ascii="Cambria Math" w:hAnsi="Cambria Math"/>
                <w:i/>
              </w:rPr>
            </m:ctrlPr>
          </m:barPr>
          <m:e>
            <m:r>
              <w:rPr>
                <w:rFonts w:ascii="Cambria Math" w:hAnsi="Cambria Math"/>
              </w:rPr>
              <m:t>0</m:t>
            </m:r>
          </m:e>
        </m:bar>
      </m:oMath>
      <w:r w:rsidR="00D83D2E">
        <w:t xml:space="preserve">. </w:t>
      </w:r>
      <w:r w:rsidR="003B7C58">
        <w:t xml:space="preserve">Then, for every </w:t>
      </w:r>
      <w:r w:rsidR="00D6541C">
        <w:t>d</w:t>
      </w:r>
      <w:r w:rsidR="003B7C58">
        <w:t xml:space="preserve">epth along the well,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D83D2E">
        <w:t>, we can estimate the corresponding rock class as follows:</w:t>
      </w:r>
    </w:p>
    <w:p w14:paraId="7A3B5AE1" w14:textId="5263B77E" w:rsidR="00132377" w:rsidRDefault="00000000" w:rsidP="008C40FC">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e>
                      <m:e>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mr>
                    <m:mr>
                      <m:e>
                        <m:r>
                          <m:rPr>
                            <m:scr m:val="script"/>
                          </m:rPr>
                          <w:rPr>
                            <w:rFonts w:ascii="Cambria Math" w:hAnsi="Cambria Math"/>
                          </w:rPr>
                          <m:t>C</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func>
                          </m:e>
                        </m:d>
                        <m:r>
                          <w:rPr>
                            <w:rFonts w:ascii="Cambria Math" w:hAnsi="Cambria Math"/>
                          </w:rPr>
                          <m:t>,</m:t>
                        </m:r>
                      </m:e>
                      <m:e>
                        <m:r>
                          <w:rPr>
                            <w:rFonts w:ascii="Cambria Math" w:hAnsi="Cambria Math"/>
                          </w:rPr>
                          <m:t>otherwise</m:t>
                        </m:r>
                      </m:e>
                    </m:mr>
                  </m:m>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C8BFBAC" w14:textId="14011AB2" w:rsidR="00C63642" w:rsidRDefault="00D6541C" w:rsidP="00C63642">
      <w:r>
        <w:t>such that the</w:t>
      </w:r>
      <w:r w:rsidR="00C63642">
        <w:t xml:space="preserve"> well-scale rock classes</w:t>
      </w:r>
      <w:r w:rsidR="00153142">
        <w:t xml:space="preserve"> </w:t>
      </w:r>
      <w:r w:rsidR="00C63642">
        <w:t xml:space="preserve">have a well log resolution while honoring the inferred rock classes from the core measurements. </w:t>
      </w:r>
    </w:p>
    <w:p w14:paraId="1E252640" w14:textId="77777777" w:rsidR="00CA7325" w:rsidRDefault="00CA7325" w:rsidP="008C40FC"/>
    <w:p w14:paraId="528FD1B5" w14:textId="62972CF8" w:rsidR="00C63642" w:rsidRDefault="00CD036A" w:rsidP="00766ACF">
      <w:r>
        <w:t>When using physics-based methods for rock classification, it is possible to obtain interpretable rock properties from the inferred classes to support any petrophysical interpretation. However, physics-based methods require</w:t>
      </w:r>
      <w:r w:rsidR="00153142">
        <w:t xml:space="preserve"> prior</w:t>
      </w:r>
      <w:r>
        <w:t xml:space="preserve"> petrophysical interpretation in order to select the optimal of the cutoff values to separate the rock classes. </w:t>
      </w:r>
      <w:r w:rsidR="00896A25">
        <w:t>To overcome this</w:t>
      </w:r>
      <w:r w:rsidR="009B1C7D">
        <w:t xml:space="preserve"> limitation of physics-based methods</w:t>
      </w:r>
      <w:r w:rsidR="00896A25">
        <w:t xml:space="preserve">, </w:t>
      </w:r>
      <w:r w:rsidR="00153142">
        <w:t>our</w:t>
      </w:r>
      <w:r w:rsidR="00896A25">
        <w:t xml:space="preserve"> ARC </w:t>
      </w:r>
      <w:r w:rsidR="00153142">
        <w:t>method</w:t>
      </w:r>
      <w:r w:rsidR="00896A25">
        <w:t xml:space="preserve"> uses unsupervised machine learning methods to estimate the rock classes from the core data and propagate the estimated classes to the well log scale.</w:t>
      </w:r>
    </w:p>
    <w:p w14:paraId="445D58DF" w14:textId="77777777" w:rsidR="00C63642" w:rsidRDefault="00C63642" w:rsidP="00766ACF"/>
    <w:p w14:paraId="2826DB91" w14:textId="6EB3F266" w:rsidR="00CD036A" w:rsidRDefault="00CD036A" w:rsidP="00CD036A">
      <w:pPr>
        <w:pStyle w:val="AbstractSectionHeading"/>
      </w:pPr>
      <w:r>
        <w:t>Results</w:t>
      </w:r>
    </w:p>
    <w:p w14:paraId="40CDEF75" w14:textId="77777777" w:rsidR="00CD036A" w:rsidRDefault="00CD036A" w:rsidP="00766ACF"/>
    <w:p w14:paraId="12FDB907" w14:textId="77777777" w:rsidR="00CD036A" w:rsidRDefault="00CD036A" w:rsidP="00D6541C">
      <w:pPr>
        <w:pStyle w:val="AbstractFrame"/>
        <w:framePr w:h="2479" w:hRule="exact" w:hSpace="0" w:vSpace="0" w:wrap="notBeside" w:hAnchor="page" w:x="6508" w:y="1701" w:anchorLock="1"/>
      </w:pPr>
      <w:r w:rsidRPr="00C61B56">
        <w:rPr>
          <w:noProof/>
        </w:rPr>
        <w:drawing>
          <wp:inline distT="0" distB="0" distL="0" distR="0" wp14:anchorId="3CDBA108" wp14:editId="091714C9">
            <wp:extent cx="2722552" cy="1122218"/>
            <wp:effectExtent l="0" t="0" r="1905" b="1905"/>
            <wp:docPr id="979704965" name="Picture 1" descr="A map of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04965" name="Picture 1" descr="A map of orange dots&#10;&#10;Description automatically generated"/>
                    <pic:cNvPicPr/>
                  </pic:nvPicPr>
                  <pic:blipFill rotWithShape="1">
                    <a:blip r:embed="rId9">
                      <a:extLst>
                        <a:ext uri="{28A0092B-C50C-407E-A947-70E740481C1C}">
                          <a14:useLocalDpi xmlns:a14="http://schemas.microsoft.com/office/drawing/2010/main" val="0"/>
                        </a:ext>
                      </a:extLst>
                    </a:blip>
                    <a:srcRect b="3423"/>
                    <a:stretch/>
                  </pic:blipFill>
                  <pic:spPr bwMode="auto">
                    <a:xfrm>
                      <a:off x="0" y="0"/>
                      <a:ext cx="2728514" cy="1124675"/>
                    </a:xfrm>
                    <a:prstGeom prst="rect">
                      <a:avLst/>
                    </a:prstGeom>
                    <a:ln>
                      <a:noFill/>
                    </a:ln>
                    <a:extLst>
                      <a:ext uri="{53640926-AAD7-44D8-BBD7-CCE9431645EC}">
                        <a14:shadowObscured xmlns:a14="http://schemas.microsoft.com/office/drawing/2010/main"/>
                      </a:ext>
                    </a:extLst>
                  </pic:spPr>
                </pic:pic>
              </a:graphicData>
            </a:graphic>
          </wp:inline>
        </w:drawing>
      </w:r>
      <w:bookmarkStart w:id="6" w:name="_978521874"/>
      <w:bookmarkEnd w:id="6"/>
    </w:p>
    <w:p w14:paraId="2AAFFF23" w14:textId="5EBCD270" w:rsidR="00CD036A" w:rsidRDefault="00CD036A" w:rsidP="00D6541C">
      <w:pPr>
        <w:pStyle w:val="Caption"/>
        <w:framePr w:h="2479" w:hRule="exact" w:wrap="notBeside" w:vAnchor="text" w:hAnchor="page" w:x="6508" w:y="1701"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A77F2C">
        <w:rPr>
          <w:noProof/>
        </w:rPr>
        <w:t>1</w:t>
      </w:r>
      <w:r>
        <w:rPr>
          <w:noProof/>
        </w:rPr>
        <w:fldChar w:fldCharType="end"/>
      </w:r>
      <w:r>
        <w:rPr>
          <w:noProof/>
        </w:rPr>
        <w:t>:  Spatial distribution of the 1379 cored wells with at least 30 core samples. Each orange dot is a well, and the black solid line delinates the coastline along the Gulf of Mexico.</w:t>
      </w:r>
    </w:p>
    <w:p w14:paraId="007AF38C" w14:textId="77777777" w:rsidR="00D6541C" w:rsidRDefault="00CD036A" w:rsidP="00766ACF">
      <w:r>
        <w:t xml:space="preserve">The first step in </w:t>
      </w:r>
      <w:r w:rsidR="002E4B84">
        <w:t>our</w:t>
      </w:r>
      <w:r>
        <w:t xml:space="preserve"> ARC </w:t>
      </w:r>
      <w:r w:rsidR="002E4B84">
        <w:t>method</w:t>
      </w:r>
      <w:r>
        <w:t xml:space="preserve"> is to process the core data. We have a total of 2442 wells with core measurements but </w:t>
      </w:r>
      <w:r w:rsidR="00BD58B9">
        <w:t>select</w:t>
      </w:r>
      <w:r>
        <w:t xml:space="preserve"> the wells with at least </w:t>
      </w:r>
      <m:oMath>
        <m:r>
          <w:rPr>
            <w:rFonts w:ascii="Cambria Math" w:hAnsi="Cambria Math"/>
          </w:rPr>
          <m:t>N=30</m:t>
        </m:r>
      </m:oMath>
      <w:r>
        <w:t xml:space="preserve"> core samples, where </w:t>
      </w:r>
      <m:oMath>
        <m:r>
          <w:rPr>
            <w:rFonts w:ascii="Cambria Math" w:hAnsi="Cambria Math"/>
          </w:rPr>
          <m:t>N</m:t>
        </m:r>
      </m:oMath>
      <w:r>
        <w:t xml:space="preserve"> is selected arbitrarily to obtain representative rock classes and correlate between wells. This</w:t>
      </w:r>
      <w:r w:rsidR="00BD58B9">
        <w:t xml:space="preserve"> filtering</w:t>
      </w:r>
      <w:r>
        <w:t xml:space="preserve"> results in 1379 wells with at least 30 core samples of porosity and absolute permeability. Figure 1 shows the spatial distribution of the cored wells</w:t>
      </w:r>
      <w:r w:rsidR="00BD58B9">
        <w:t xml:space="preserve"> after filtering</w:t>
      </w:r>
      <w:r>
        <w:t>.</w:t>
      </w:r>
    </w:p>
    <w:p w14:paraId="319EA932" w14:textId="6630FD86" w:rsidR="006C2474" w:rsidRDefault="006C2474" w:rsidP="00766ACF">
      <w:r>
        <w:t xml:space="preserve">We select a sample well arbitrarily and </w:t>
      </w:r>
      <w:r w:rsidR="006E3E64">
        <w:t xml:space="preserve">begin by </w:t>
      </w:r>
      <w:r>
        <w:t>compar</w:t>
      </w:r>
      <w:r w:rsidR="006E3E64">
        <w:t>ing</w:t>
      </w:r>
      <w:r>
        <w:t xml:space="preserve"> the estimated rock classes</w:t>
      </w:r>
      <w:r w:rsidR="006E3E64">
        <w:t xml:space="preserve"> from core data</w:t>
      </w:r>
      <w:r>
        <w:t xml:space="preserve"> for the physics-based methods and machine learning methods. We choose to classify the well data into rock types of low, medium, and high reservoir quality, for a total of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=3</m:t>
        </m:r>
      </m:oMath>
      <w:r>
        <w:t xml:space="preserve"> classes. Figures 2 and 3 show the crossplot of core porosity and </w:t>
      </w:r>
      <w:r w:rsidR="00BD58B9">
        <w:t xml:space="preserve">absolute </w:t>
      </w:r>
      <w:r>
        <w:t>permeability</w:t>
      </w:r>
      <w:r w:rsidR="00BD58B9">
        <w:t>,</w:t>
      </w:r>
      <w:r>
        <w:t xml:space="preserve"> and the estimated rock classes using the physics-based methods and machine learning methods, respectively.</w:t>
      </w:r>
      <w:r w:rsidR="00642FC9">
        <w:t xml:space="preserve"> </w:t>
      </w:r>
    </w:p>
    <w:p w14:paraId="010F908A" w14:textId="77777777" w:rsidR="00D6541C" w:rsidRDefault="00D6541C" w:rsidP="00766ACF"/>
    <w:p w14:paraId="2B5DF46D" w14:textId="121A2F02" w:rsidR="00D6541C" w:rsidRDefault="00D6541C" w:rsidP="00766ACF">
      <w:r>
        <w:t>After rock classes are estimated from core data, we propagate the estimated rock classes to the log scale using Equation 1. The estimated rock classes at the well log scale for the sample well using the physics-based and machine learning methods are shown in Figures 4 and 5, respectively.</w:t>
      </w:r>
    </w:p>
    <w:p w14:paraId="4C51583C" w14:textId="35CFD7FD" w:rsidR="00F05B68" w:rsidRDefault="007F115A" w:rsidP="007F115A">
      <w:pPr>
        <w:pStyle w:val="AbstractFrame"/>
        <w:framePr w:h="7171" w:hRule="exact" w:hSpace="0" w:vSpace="0" w:wrap="notBeside" w:hAnchor="page" w:x="6509" w:y="16" w:anchorLock="1"/>
      </w:pPr>
      <w:r w:rsidRPr="007F115A">
        <w:rPr>
          <w:noProof/>
        </w:rPr>
        <w:lastRenderedPageBreak/>
        <w:drawing>
          <wp:inline distT="0" distB="0" distL="0" distR="0" wp14:anchorId="019DC37B" wp14:editId="43DD6B3F">
            <wp:extent cx="2819400" cy="3852545"/>
            <wp:effectExtent l="0" t="0" r="0" b="0"/>
            <wp:docPr id="534168767" name="Picture 1" descr="A chart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68767" name="Picture 1" descr="A chart of different colored lines&#10;&#10;Description automatically generated with medium confidence"/>
                    <pic:cNvPicPr/>
                  </pic:nvPicPr>
                  <pic:blipFill>
                    <a:blip r:embed="rId10"/>
                    <a:stretch>
                      <a:fillRect/>
                    </a:stretch>
                  </pic:blipFill>
                  <pic:spPr>
                    <a:xfrm>
                      <a:off x="0" y="0"/>
                      <a:ext cx="2819400" cy="3852545"/>
                    </a:xfrm>
                    <a:prstGeom prst="rect">
                      <a:avLst/>
                    </a:prstGeom>
                  </pic:spPr>
                </pic:pic>
              </a:graphicData>
            </a:graphic>
          </wp:inline>
        </w:drawing>
      </w:r>
    </w:p>
    <w:p w14:paraId="67B2DE65" w14:textId="6AFD25D1" w:rsidR="00F05B68" w:rsidRDefault="00F05B68" w:rsidP="007F115A">
      <w:pPr>
        <w:pStyle w:val="Caption"/>
        <w:framePr w:h="7171" w:hRule="exact" w:wrap="notBeside" w:vAnchor="text" w:hAnchor="page" w:x="6509" w:y="16" w:anchorLock="1"/>
        <w:pBdr>
          <w:top w:val="single" w:sz="6" w:space="1" w:color="auto"/>
          <w:left w:val="single" w:sz="6" w:space="1" w:color="auto"/>
          <w:bottom w:val="single" w:sz="6" w:space="1" w:color="auto"/>
          <w:right w:val="single" w:sz="6" w:space="1" w:color="auto"/>
        </w:pBdr>
      </w:pPr>
      <w:r>
        <w:t xml:space="preserve">Figure </w:t>
      </w:r>
      <w:r w:rsidR="009616B0">
        <w:rPr>
          <w:noProof/>
        </w:rPr>
        <w:t>3</w:t>
      </w:r>
      <w:r>
        <w:rPr>
          <w:noProof/>
        </w:rPr>
        <w:t xml:space="preserve">:  </w:t>
      </w:r>
      <w:r w:rsidR="009616B0">
        <w:rPr>
          <w:noProof/>
        </w:rPr>
        <w:t>Crossplot of core porosity and permeability for the sample well, and the estimated rock classes using machine learning methods: (A) K-means, (B) bisecting K-means, (C) GMM, and (D) BIRCH. The colors represent low (blue), medium (green) and high (red) reservoir quality classes.</w:t>
      </w:r>
    </w:p>
    <w:p w14:paraId="5A236C6B" w14:textId="55B14D1F" w:rsidR="00D6541C" w:rsidRDefault="00FC1AC8" w:rsidP="00FC1AC8">
      <w:pPr>
        <w:pStyle w:val="AbstractFrame"/>
        <w:framePr w:h="6526" w:hRule="exact" w:hSpace="0" w:vSpace="0" w:wrap="notBeside" w:hAnchor="page" w:x="1509" w:y="-14"/>
      </w:pPr>
      <w:r w:rsidRPr="00FC1AC8">
        <w:rPr>
          <w:noProof/>
        </w:rPr>
        <w:drawing>
          <wp:inline distT="0" distB="0" distL="0" distR="0" wp14:anchorId="0DE88DE9" wp14:editId="0C85A24E">
            <wp:extent cx="2819400" cy="3459480"/>
            <wp:effectExtent l="0" t="0" r="0" b="7620"/>
            <wp:docPr id="75344271" name="Picture 1" descr="A diagram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271" name="Picture 1" descr="A diagram of different colored lines&#10;&#10;Description automatically generated with medium confidence"/>
                    <pic:cNvPicPr/>
                  </pic:nvPicPr>
                  <pic:blipFill>
                    <a:blip r:embed="rId11"/>
                    <a:stretch>
                      <a:fillRect/>
                    </a:stretch>
                  </pic:blipFill>
                  <pic:spPr>
                    <a:xfrm>
                      <a:off x="0" y="0"/>
                      <a:ext cx="2819400" cy="3459480"/>
                    </a:xfrm>
                    <a:prstGeom prst="rect">
                      <a:avLst/>
                    </a:prstGeom>
                  </pic:spPr>
                </pic:pic>
              </a:graphicData>
            </a:graphic>
          </wp:inline>
        </w:drawing>
      </w:r>
    </w:p>
    <w:p w14:paraId="1C033C76" w14:textId="66CA4CB0" w:rsidR="00D6541C" w:rsidRDefault="00D6541C" w:rsidP="00FC1AC8">
      <w:pPr>
        <w:pStyle w:val="Caption"/>
        <w:framePr w:h="6526" w:hRule="exact" w:wrap="notBeside" w:vAnchor="text" w:hAnchor="page" w:x="1509" w:y="-14"/>
        <w:pBdr>
          <w:top w:val="single" w:sz="6" w:space="1" w:color="auto"/>
          <w:left w:val="single" w:sz="6" w:space="1" w:color="auto"/>
          <w:bottom w:val="single" w:sz="6" w:space="1" w:color="auto"/>
          <w:right w:val="single" w:sz="6" w:space="1" w:color="auto"/>
        </w:pBdr>
      </w:pPr>
      <w:r>
        <w:t xml:space="preserve">Figure </w:t>
      </w:r>
      <w:r>
        <w:rPr>
          <w:noProof/>
        </w:rPr>
        <w:t>2:  Crossplot of core porosity and permeability for the sample well, and the estimated rock classes using physics-based methods: (A) Leverett with cutoffs</w:t>
      </w:r>
      <w:r w:rsidR="00A67FEA">
        <w:rPr>
          <w:noProof/>
        </w:rPr>
        <w:t xml:space="preserve"> (10,20,40), </w:t>
      </w:r>
      <w:r>
        <w:rPr>
          <w:noProof/>
        </w:rPr>
        <w:t>(B) Winland with cutoff</w:t>
      </w:r>
      <w:r w:rsidR="00A67FEA">
        <w:rPr>
          <w:noProof/>
        </w:rPr>
        <w:t>s (150,300,500)</w:t>
      </w:r>
      <w:r>
        <w:rPr>
          <w:noProof/>
        </w:rPr>
        <w:t xml:space="preserve">, (C) </w:t>
      </w:r>
      <w:r w:rsidR="00A67FEA">
        <w:rPr>
          <w:noProof/>
        </w:rPr>
        <w:t>SML</w:t>
      </w:r>
      <w:r>
        <w:rPr>
          <w:noProof/>
        </w:rPr>
        <w:t xml:space="preserve"> with cutoffs</w:t>
      </w:r>
      <w:r w:rsidR="00A67FEA">
        <w:rPr>
          <w:noProof/>
        </w:rPr>
        <w:t xml:space="preserve"> (0.5,2,5).</w:t>
      </w:r>
      <w:r w:rsidRPr="009616B0">
        <w:rPr>
          <w:noProof/>
        </w:rPr>
        <w:t xml:space="preserve"> </w:t>
      </w:r>
      <w:r>
        <w:rPr>
          <w:noProof/>
        </w:rPr>
        <w:t>The colors represent low (blue), medium (green) and high (red) reservoir quality classes.</w:t>
      </w:r>
    </w:p>
    <w:p w14:paraId="32B0EA6E" w14:textId="087FD8AA" w:rsidR="00F22E8E" w:rsidRDefault="00D6541C" w:rsidP="00F22E8E">
      <w:r>
        <w:t>W</w:t>
      </w:r>
      <w:r w:rsidR="00F05B68">
        <w:t xml:space="preserve">e observe good agreement between the rock classes </w:t>
      </w:r>
      <w:r w:rsidR="00F22E8E">
        <w:t>based on</w:t>
      </w:r>
      <w:r w:rsidR="00F05B68">
        <w:t xml:space="preserve"> the physics-based methods and the machine learning methods. Most discrepancies are located at the depths with sparse core sampling. </w:t>
      </w:r>
      <w:r w:rsidR="006E3E64">
        <w:t xml:space="preserve">This proves that our ARC method for rock classification based on unsupervised machine learning techniques is reliable and consistent with physics-based methods. </w:t>
      </w:r>
      <w:r w:rsidR="00F22E8E">
        <w:t xml:space="preserve">The entire process of loading, processing, training, predicting, and saving the well-scale rock classes for all wells requires only 47.2 seconds, or approximately 0.03 seconds per well. </w:t>
      </w:r>
      <w:r w:rsidR="006E3E64">
        <w:t xml:space="preserve">Thus, proving our ARC method </w:t>
      </w:r>
      <w:r w:rsidR="00F22E8E">
        <w:t>useful and efficien</w:t>
      </w:r>
      <w:r w:rsidR="006E3E64">
        <w:t>t</w:t>
      </w:r>
      <w:r w:rsidR="00F22E8E">
        <w:t xml:space="preserve"> for rapid characterization to identify potential high quality reservoir rocks for CO</w:t>
      </w:r>
      <w:r w:rsidR="00F22E8E">
        <w:rPr>
          <w:vertAlign w:val="subscript"/>
        </w:rPr>
        <w:t>2</w:t>
      </w:r>
      <w:r w:rsidR="00F22E8E">
        <w:t xml:space="preserve"> storage in terms of storage and flow capacity and formation thickness.</w:t>
      </w:r>
    </w:p>
    <w:p w14:paraId="63694185" w14:textId="77777777" w:rsidR="000804FF" w:rsidRDefault="000804FF" w:rsidP="00F22E8E"/>
    <w:p w14:paraId="5C4453AE" w14:textId="52FCB5F8" w:rsidR="0069237A" w:rsidRDefault="006E3E64" w:rsidP="006C2474">
      <w:r>
        <w:t>To estimate basin-scale potential CO</w:t>
      </w:r>
      <w:r>
        <w:rPr>
          <w:vertAlign w:val="subscript"/>
        </w:rPr>
        <w:t>2</w:t>
      </w:r>
      <w:r>
        <w:t xml:space="preserve"> storage sites, </w:t>
      </w:r>
      <w:r w:rsidR="0069237A">
        <w:t xml:space="preserve">The ARC </w:t>
      </w:r>
      <w:r w:rsidR="002E4B84">
        <w:t>method</w:t>
      </w:r>
      <w:r w:rsidR="0069237A">
        <w:t xml:space="preserve"> is implemented on all 1379 wells with at least 30 core measurements in the Gulf of Mexic</w:t>
      </w:r>
      <w:r>
        <w:t>o</w:t>
      </w:r>
      <w:r w:rsidR="0069237A">
        <w:t xml:space="preserve">. Using </w:t>
      </w:r>
      <w:r>
        <w:t>all</w:t>
      </w:r>
      <w:r w:rsidR="0069237A">
        <w:t xml:space="preserve"> four machine learning methods, we calculate the average rock class at each depth. We compute the proportion of</w:t>
      </w:r>
      <w:r w:rsidR="006C2474">
        <w:t xml:space="preserve"> </w:t>
      </w:r>
      <w:r w:rsidR="0069237A">
        <w:t>sweet spots as the percentage of high-quality reservoir rocks in each well. Figure 6 shows the spatial distribution of sweet spots over the Gulf of Mexico using the average rock class from the machine learning methods.</w:t>
      </w:r>
    </w:p>
    <w:p w14:paraId="70DFE33C" w14:textId="394FE11C" w:rsidR="006C2474" w:rsidRDefault="006C2474" w:rsidP="006C2474">
      <w:r>
        <w:t xml:space="preserve">The selection of the method for rock classification, either physics-based or machine learning, is subjective based on expert knowledge. </w:t>
      </w:r>
      <w:r w:rsidR="006E3E64">
        <w:t>However, t</w:t>
      </w:r>
      <w:r>
        <w:t xml:space="preserve">he ARC </w:t>
      </w:r>
      <w:r w:rsidR="002E4B84">
        <w:t>method</w:t>
      </w:r>
      <w:r>
        <w:t xml:space="preserve"> </w:t>
      </w:r>
      <w:r w:rsidR="006E3E64">
        <w:t>provides comparatively reliable rock classes using unsupervised machine learning methods at a lower computational cost.</w:t>
      </w:r>
    </w:p>
    <w:p w14:paraId="334E2F13" w14:textId="77777777" w:rsidR="006C2474" w:rsidRDefault="006C2474" w:rsidP="006C2474"/>
    <w:p w14:paraId="11DB0472" w14:textId="591D5D46" w:rsidR="006C2474" w:rsidRDefault="006C2474" w:rsidP="006C2474">
      <w:r>
        <w:t xml:space="preserve">Further petrophysical interpretation is recommended, and the ARC </w:t>
      </w:r>
      <w:r w:rsidR="002E4B84">
        <w:t>method</w:t>
      </w:r>
      <w:r>
        <w:t xml:space="preserve"> should only be used as a screening tool for rapid identification of sweet spots along the depth of a well and at a field or basin scale. </w:t>
      </w:r>
      <w:r w:rsidR="006E3E64">
        <w:t>Traditional</w:t>
      </w:r>
      <w:r>
        <w:t xml:space="preserve"> physics-based methods are limited by the fact that the expert has to define cutoff values to separate rock classes, and these vary well-to-well. On the other hand, machine learning methods are automatic and computationally efficient but might violate assumptions of petrophysical properties and geologic continuity. Future work includes implementing a hybrid physics-informed machine learning framework to automatically estimate the cutoff values of the physics-based methods using machine learning techniques.</w:t>
      </w:r>
    </w:p>
    <w:p w14:paraId="10AF098D" w14:textId="2032628B" w:rsidR="0069237A" w:rsidRDefault="00F175F1" w:rsidP="00F175F1">
      <w:pPr>
        <w:pStyle w:val="AbstractFrame"/>
        <w:framePr w:h="7321" w:hRule="exact" w:hSpace="0" w:vSpace="0" w:wrap="notBeside" w:vAnchor="page" w:hAnchor="page" w:x="1484" w:y="2147"/>
      </w:pPr>
      <w:r w:rsidRPr="00F175F1">
        <w:rPr>
          <w:noProof/>
        </w:rPr>
        <w:lastRenderedPageBreak/>
        <w:drawing>
          <wp:inline distT="0" distB="0" distL="0" distR="0" wp14:anchorId="47FB22DF" wp14:editId="25644953">
            <wp:extent cx="2731832" cy="3724275"/>
            <wp:effectExtent l="0" t="0" r="0" b="0"/>
            <wp:docPr id="1459006143" name="Picture 1" descr="A group of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6143" name="Picture 1" descr="A group of colorful boxes&#10;&#10;Description automatically generated with medium confidence"/>
                    <pic:cNvPicPr/>
                  </pic:nvPicPr>
                  <pic:blipFill>
                    <a:blip r:embed="rId12"/>
                    <a:stretch>
                      <a:fillRect/>
                    </a:stretch>
                  </pic:blipFill>
                  <pic:spPr>
                    <a:xfrm>
                      <a:off x="0" y="0"/>
                      <a:ext cx="2732521" cy="3725214"/>
                    </a:xfrm>
                    <a:prstGeom prst="rect">
                      <a:avLst/>
                    </a:prstGeom>
                  </pic:spPr>
                </pic:pic>
              </a:graphicData>
            </a:graphic>
          </wp:inline>
        </w:drawing>
      </w:r>
    </w:p>
    <w:p w14:paraId="2CB6549E" w14:textId="31B3DDB2" w:rsidR="009616B0" w:rsidRDefault="0069237A" w:rsidP="00F175F1">
      <w:pPr>
        <w:pStyle w:val="Caption"/>
        <w:framePr w:h="7321" w:hRule="exact" w:wrap="notBeside" w:vAnchor="page" w:hAnchor="page" w:x="1484" w:y="2147"/>
        <w:pBdr>
          <w:top w:val="single" w:sz="6" w:space="1" w:color="auto"/>
          <w:left w:val="single" w:sz="6" w:space="1" w:color="auto"/>
          <w:bottom w:val="single" w:sz="6" w:space="1" w:color="auto"/>
          <w:right w:val="single" w:sz="6" w:space="1" w:color="auto"/>
        </w:pBdr>
      </w:pPr>
      <w:r>
        <w:t xml:space="preserve">Figure </w:t>
      </w:r>
      <w:r w:rsidR="00415E28">
        <w:t>4</w:t>
      </w:r>
      <w:r>
        <w:rPr>
          <w:noProof/>
        </w:rPr>
        <w:t xml:space="preserve">:  </w:t>
      </w:r>
      <w:r w:rsidR="009616B0">
        <w:rPr>
          <w:noProof/>
        </w:rPr>
        <w:t>Estimated rock classes at the well log scale using Leverett (left), Winland (center), and Lorenz (right) physics-based methods for the sample well. The colors correspond to the rock classes of low (blue), medium (green), and high (red) reservoir quality from the core classification. The core measurements of porosity (black) and absolute permeability (orange) are display as a function of depth along the well.</w:t>
      </w:r>
    </w:p>
    <w:p w14:paraId="1F1D14E3" w14:textId="227B3CEC" w:rsidR="0069237A" w:rsidRDefault="000920B9" w:rsidP="00F175F1">
      <w:pPr>
        <w:pStyle w:val="AbstractFrame"/>
        <w:framePr w:h="7756" w:hRule="exact" w:hSpace="0" w:vSpace="0" w:wrap="notBeside" w:vAnchor="page" w:hAnchor="page" w:x="6494" w:y="2136"/>
      </w:pPr>
      <w:r w:rsidRPr="000920B9">
        <w:rPr>
          <w:noProof/>
        </w:rPr>
        <w:drawing>
          <wp:inline distT="0" distB="0" distL="0" distR="0" wp14:anchorId="6CDCEA65" wp14:editId="333207E0">
            <wp:extent cx="2746424" cy="3990975"/>
            <wp:effectExtent l="0" t="0" r="0" b="0"/>
            <wp:docPr id="1417502769" name="Picture 1" descr="A graph of data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02769" name="Picture 1" descr="A graph of data on a white background&#10;&#10;Description automatically generated with medium confidence"/>
                    <pic:cNvPicPr/>
                  </pic:nvPicPr>
                  <pic:blipFill>
                    <a:blip r:embed="rId13"/>
                    <a:stretch>
                      <a:fillRect/>
                    </a:stretch>
                  </pic:blipFill>
                  <pic:spPr>
                    <a:xfrm>
                      <a:off x="0" y="0"/>
                      <a:ext cx="2750872" cy="3997439"/>
                    </a:xfrm>
                    <a:prstGeom prst="rect">
                      <a:avLst/>
                    </a:prstGeom>
                  </pic:spPr>
                </pic:pic>
              </a:graphicData>
            </a:graphic>
          </wp:inline>
        </w:drawing>
      </w:r>
    </w:p>
    <w:p w14:paraId="39B708C1" w14:textId="5A183325" w:rsidR="0069237A" w:rsidRDefault="0069237A" w:rsidP="00F175F1">
      <w:pPr>
        <w:pStyle w:val="Caption"/>
        <w:framePr w:h="7756" w:hRule="exact" w:wrap="notBeside" w:vAnchor="page" w:hAnchor="page" w:x="6494" w:y="2136"/>
        <w:pBdr>
          <w:top w:val="single" w:sz="6" w:space="1" w:color="auto"/>
          <w:left w:val="single" w:sz="6" w:space="1" w:color="auto"/>
          <w:bottom w:val="single" w:sz="6" w:space="1" w:color="auto"/>
          <w:right w:val="single" w:sz="6" w:space="1" w:color="auto"/>
        </w:pBdr>
      </w:pPr>
      <w:r>
        <w:t xml:space="preserve">Figure </w:t>
      </w:r>
      <w:r w:rsidR="00415E28">
        <w:t>5</w:t>
      </w:r>
      <w:r>
        <w:rPr>
          <w:noProof/>
        </w:rPr>
        <w:t xml:space="preserve">:  Estimated rock classes at the well log scale using K-means, nisecting K-means, GMM, and BIRCH machine learning methods for </w:t>
      </w:r>
      <w:r w:rsidR="000804FF">
        <w:rPr>
          <w:noProof/>
        </w:rPr>
        <w:t>the sample</w:t>
      </w:r>
      <w:r>
        <w:rPr>
          <w:noProof/>
        </w:rPr>
        <w:t xml:space="preserve"> well. The colors correspond to the rock classes of low (blue), medium (green), and high (red) reservoir quality from the core classification. The core measurements of porosity (black) and absolute permeability (orange) are display as a function of depth along the well.</w:t>
      </w:r>
    </w:p>
    <w:p w14:paraId="12ECFB76" w14:textId="720867F4" w:rsidR="00FE2B8B" w:rsidRDefault="00440C22">
      <w:pPr>
        <w:pStyle w:val="AbstractSectionHeading"/>
      </w:pPr>
      <w:r>
        <w:t>Conclusions</w:t>
      </w:r>
    </w:p>
    <w:p w14:paraId="0B84FDE9" w14:textId="77777777" w:rsidR="006C2474" w:rsidRDefault="006C2474">
      <w:pPr>
        <w:pStyle w:val="AbstractSectionHeading"/>
      </w:pPr>
    </w:p>
    <w:p w14:paraId="3DECEF1C" w14:textId="537D2A22" w:rsidR="00FE2B8B" w:rsidRPr="00D17895" w:rsidRDefault="00D17895" w:rsidP="00D17895">
      <w:pPr>
        <w:pStyle w:val="AbstractSectionHeading"/>
        <w:jc w:val="both"/>
        <w:rPr>
          <w:b w:val="0"/>
          <w:bCs/>
        </w:rPr>
      </w:pPr>
      <w:r>
        <w:rPr>
          <w:b w:val="0"/>
          <w:bCs/>
        </w:rPr>
        <w:t xml:space="preserve">We </w:t>
      </w:r>
      <w:r w:rsidR="00B77F50">
        <w:rPr>
          <w:b w:val="0"/>
          <w:bCs/>
        </w:rPr>
        <w:t xml:space="preserve">developed </w:t>
      </w:r>
      <w:r>
        <w:rPr>
          <w:b w:val="0"/>
          <w:bCs/>
        </w:rPr>
        <w:t xml:space="preserve">a </w:t>
      </w:r>
      <w:r w:rsidR="00B77F50">
        <w:rPr>
          <w:b w:val="0"/>
          <w:bCs/>
        </w:rPr>
        <w:t xml:space="preserve">new </w:t>
      </w:r>
      <w:r w:rsidR="002E4B84">
        <w:rPr>
          <w:b w:val="0"/>
          <w:bCs/>
        </w:rPr>
        <w:t>method</w:t>
      </w:r>
      <w:r>
        <w:rPr>
          <w:b w:val="0"/>
          <w:bCs/>
        </w:rPr>
        <w:t xml:space="preserve"> for automatic rock classification (ARC) based on core measurements scaled to the well log support. The </w:t>
      </w:r>
      <w:r w:rsidR="002E4B84">
        <w:rPr>
          <w:b w:val="0"/>
          <w:bCs/>
        </w:rPr>
        <w:t>method</w:t>
      </w:r>
      <w:r w:rsidR="007B46DC">
        <w:rPr>
          <w:b w:val="0"/>
          <w:bCs/>
        </w:rPr>
        <w:t xml:space="preserve"> uses unsupervised machine learning techniques for automatic rock classification</w:t>
      </w:r>
      <w:r>
        <w:rPr>
          <w:b w:val="0"/>
          <w:bCs/>
        </w:rPr>
        <w:t xml:space="preserve"> using core data from the Gulf of </w:t>
      </w:r>
      <w:r w:rsidR="007B46DC">
        <w:rPr>
          <w:b w:val="0"/>
          <w:bCs/>
        </w:rPr>
        <w:t xml:space="preserve">Mexico and compares the estimated classes </w:t>
      </w:r>
      <w:r w:rsidR="00B77F50">
        <w:rPr>
          <w:b w:val="0"/>
          <w:bCs/>
        </w:rPr>
        <w:t>to</w:t>
      </w:r>
      <w:r w:rsidR="007B46DC">
        <w:rPr>
          <w:b w:val="0"/>
          <w:bCs/>
        </w:rPr>
        <w:t xml:space="preserve"> traditional physics-based techniques</w:t>
      </w:r>
      <w:r>
        <w:rPr>
          <w:b w:val="0"/>
          <w:bCs/>
        </w:rPr>
        <w:t xml:space="preserve">. Furthermore, the </w:t>
      </w:r>
      <w:r w:rsidR="002E4B84">
        <w:rPr>
          <w:b w:val="0"/>
          <w:bCs/>
        </w:rPr>
        <w:t>method</w:t>
      </w:r>
      <w:r>
        <w:rPr>
          <w:b w:val="0"/>
          <w:bCs/>
        </w:rPr>
        <w:t xml:space="preserve"> allows for rapid estimation of rock classes along the </w:t>
      </w:r>
      <w:r w:rsidR="00B77F50">
        <w:rPr>
          <w:b w:val="0"/>
          <w:bCs/>
        </w:rPr>
        <w:t>well trajectory</w:t>
      </w:r>
      <w:r>
        <w:rPr>
          <w:b w:val="0"/>
          <w:bCs/>
        </w:rPr>
        <w:t xml:space="preserve">, and at a basin scale by correlating well-to-well rock classes. </w:t>
      </w:r>
      <w:r w:rsidR="00B77F50">
        <w:rPr>
          <w:b w:val="0"/>
          <w:bCs/>
        </w:rPr>
        <w:t>It</w:t>
      </w:r>
      <w:r w:rsidR="00C63642">
        <w:rPr>
          <w:b w:val="0"/>
          <w:bCs/>
        </w:rPr>
        <w:t xml:space="preserve"> </w:t>
      </w:r>
      <w:r>
        <w:rPr>
          <w:b w:val="0"/>
          <w:bCs/>
        </w:rPr>
        <w:t>can be implemented as a tool for rapid</w:t>
      </w:r>
      <w:r w:rsidR="00C63642">
        <w:rPr>
          <w:b w:val="0"/>
          <w:bCs/>
        </w:rPr>
        <w:t xml:space="preserve"> </w:t>
      </w:r>
      <w:r>
        <w:rPr>
          <w:b w:val="0"/>
          <w:bCs/>
        </w:rPr>
        <w:t>characterization of potential CO</w:t>
      </w:r>
      <w:r>
        <w:rPr>
          <w:b w:val="0"/>
          <w:bCs/>
          <w:vertAlign w:val="subscript"/>
        </w:rPr>
        <w:t>2</w:t>
      </w:r>
      <w:r>
        <w:rPr>
          <w:b w:val="0"/>
          <w:bCs/>
        </w:rPr>
        <w:t xml:space="preserve"> storage sites, either vertically or spatially, by detecting sweet spots </w:t>
      </w:r>
      <w:r w:rsidR="00B77F50">
        <w:rPr>
          <w:b w:val="0"/>
          <w:bCs/>
        </w:rPr>
        <w:t>across</w:t>
      </w:r>
      <w:r>
        <w:rPr>
          <w:b w:val="0"/>
          <w:bCs/>
        </w:rPr>
        <w:t xml:space="preserve"> high-quality reservoir rocks.</w:t>
      </w:r>
    </w:p>
    <w:p w14:paraId="3FCC1A8C" w14:textId="77777777" w:rsidR="00D17895" w:rsidRDefault="00D17895">
      <w:pPr>
        <w:pStyle w:val="AbstractSectionHeading"/>
      </w:pPr>
    </w:p>
    <w:p w14:paraId="6799F23F" w14:textId="2F962C1B" w:rsidR="00FE2B8B" w:rsidRDefault="002E2926">
      <w:pPr>
        <w:pStyle w:val="AbstractSectionHeading"/>
      </w:pPr>
      <w:r>
        <w:t>Acknowledgements</w:t>
      </w:r>
    </w:p>
    <w:p w14:paraId="17EF516D" w14:textId="77777777" w:rsidR="00FE2B8B" w:rsidRDefault="00FE2B8B">
      <w:pPr>
        <w:pStyle w:val="AbstractNormalText"/>
      </w:pPr>
    </w:p>
    <w:p w14:paraId="1CCE9AE3" w14:textId="2B54A525" w:rsidR="00CD036A" w:rsidRDefault="002E2926" w:rsidP="00F22E8E">
      <w:pPr>
        <w:pStyle w:val="AbstractNormalText"/>
      </w:pPr>
      <w:r>
        <w:t>This work is supported by the Digital Reservoir Characterization (</w:t>
      </w:r>
      <w:proofErr w:type="spellStart"/>
      <w:r>
        <w:t>DiReCT</w:t>
      </w:r>
      <w:proofErr w:type="spellEnd"/>
      <w:r>
        <w:t xml:space="preserve">) </w:t>
      </w:r>
      <w:r w:rsidR="00AE4D8A">
        <w:t>and Formation Evaluation (FE) consortia</w:t>
      </w:r>
      <w:r>
        <w:t xml:space="preserve"> at the University of Texas at Austin.</w:t>
      </w:r>
    </w:p>
    <w:p w14:paraId="217115B8" w14:textId="77777777" w:rsidR="000920B9" w:rsidRDefault="000920B9" w:rsidP="000920B9">
      <w:pPr>
        <w:pStyle w:val="AbstractFrame"/>
        <w:framePr w:h="3044" w:hRule="exact" w:hSpace="0" w:vSpace="0" w:wrap="notBeside" w:vAnchor="page" w:hAnchor="page" w:x="6481" w:y="10201"/>
      </w:pPr>
      <w:r w:rsidRPr="00C61B56">
        <w:rPr>
          <w:noProof/>
        </w:rPr>
        <w:drawing>
          <wp:inline distT="0" distB="0" distL="0" distR="0" wp14:anchorId="77BA2291" wp14:editId="1ADCCDE1">
            <wp:extent cx="2722559" cy="1354347"/>
            <wp:effectExtent l="0" t="0" r="1905" b="0"/>
            <wp:docPr id="1423467949" name="Picture 1"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67949" name="Picture 1" descr="A map of different colo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7973" cy="1357040"/>
                    </a:xfrm>
                    <a:prstGeom prst="rect">
                      <a:avLst/>
                    </a:prstGeom>
                  </pic:spPr>
                </pic:pic>
              </a:graphicData>
            </a:graphic>
          </wp:inline>
        </w:drawing>
      </w:r>
    </w:p>
    <w:p w14:paraId="0A5AF197" w14:textId="77777777" w:rsidR="000920B9" w:rsidRDefault="000920B9" w:rsidP="000920B9">
      <w:pPr>
        <w:pStyle w:val="Caption"/>
        <w:framePr w:h="3044" w:hRule="exact" w:wrap="notBeside" w:vAnchor="page" w:hAnchor="page" w:x="6481" w:y="10201"/>
        <w:pBdr>
          <w:top w:val="single" w:sz="6" w:space="1" w:color="auto"/>
          <w:left w:val="single" w:sz="6" w:space="1" w:color="auto"/>
          <w:bottom w:val="single" w:sz="6" w:space="1" w:color="auto"/>
          <w:right w:val="single" w:sz="6" w:space="1" w:color="auto"/>
        </w:pBdr>
      </w:pPr>
      <w:r>
        <w:t xml:space="preserve">Figure </w:t>
      </w:r>
      <w:r>
        <w:rPr>
          <w:noProof/>
        </w:rPr>
        <w:t>6:  Spatial distribution of the proportion of sweet spots for each of the 1379 wells with at least 30 core samples in the Gulf of Mexico. The proportion of sweet spots is estimated using the mean rock class from all four machine learning methods.</w:t>
      </w:r>
    </w:p>
    <w:p w14:paraId="47D86147" w14:textId="77777777" w:rsidR="000920B9" w:rsidRDefault="000920B9">
      <w:pPr>
        <w:tabs>
          <w:tab w:val="clear" w:pos="504"/>
        </w:tabs>
        <w:jc w:val="left"/>
        <w:rPr>
          <w:b/>
        </w:rPr>
      </w:pPr>
      <w:r>
        <w:br w:type="page"/>
      </w:r>
    </w:p>
    <w:p w14:paraId="2DA7D4B8" w14:textId="5DF2D4BE" w:rsidR="007B46DC" w:rsidRDefault="00440C22" w:rsidP="00440C22">
      <w:pPr>
        <w:pStyle w:val="AbstractSectionHeading"/>
      </w:pPr>
      <w:r>
        <w:lastRenderedPageBreak/>
        <w:t>References</w:t>
      </w:r>
    </w:p>
    <w:p w14:paraId="61F776FA" w14:textId="77777777" w:rsidR="007B46DC" w:rsidRDefault="007B46DC" w:rsidP="00440C22">
      <w:pPr>
        <w:pStyle w:val="AbstractSectionHeading"/>
      </w:pPr>
    </w:p>
    <w:p w14:paraId="27A11B5D" w14:textId="77777777" w:rsidR="00D17895" w:rsidRDefault="00D17895" w:rsidP="00440C22">
      <w:pPr>
        <w:pStyle w:val="AbstractSectionHeading"/>
      </w:pPr>
    </w:p>
    <w:p w14:paraId="25FA20EF" w14:textId="77777777" w:rsidR="00440C22" w:rsidRDefault="00440C22" w:rsidP="00440C22">
      <w:pPr>
        <w:pStyle w:val="AbstractNormalText"/>
      </w:pPr>
    </w:p>
    <w:p w14:paraId="3CE97B70" w14:textId="77777777" w:rsidR="00D17895" w:rsidRDefault="00D17895">
      <w:pPr>
        <w:autoSpaceDE w:val="0"/>
        <w:autoSpaceDN w:val="0"/>
        <w:ind w:left="480" w:hanging="480"/>
        <w:divId w:val="591473089"/>
        <w:sectPr w:rsidR="00D17895" w:rsidSect="009425BC">
          <w:type w:val="continuous"/>
          <w:pgSz w:w="12240" w:h="15840" w:code="1"/>
          <w:pgMar w:top="2160" w:right="1440" w:bottom="2160" w:left="1440" w:header="1440" w:footer="720" w:gutter="0"/>
          <w:cols w:num="2" w:space="720"/>
          <w:titlePg/>
          <w:docGrid w:linePitch="360"/>
        </w:sectPr>
      </w:pPr>
    </w:p>
    <w:sdt>
      <w:sdtPr>
        <w:tag w:val="MENDELEY_BIBLIOGRAPHY"/>
        <w:id w:val="-781952211"/>
        <w:placeholder>
          <w:docPart w:val="DefaultPlaceholder_-1854013440"/>
        </w:placeholder>
      </w:sdtPr>
      <w:sdtContent>
        <w:p w14:paraId="176315CE" w14:textId="77777777" w:rsidR="00431478" w:rsidRDefault="00431478">
          <w:pPr>
            <w:autoSpaceDE w:val="0"/>
            <w:autoSpaceDN w:val="0"/>
            <w:ind w:hanging="480"/>
            <w:divId w:val="591473089"/>
            <w:rPr>
              <w:sz w:val="24"/>
              <w:szCs w:val="24"/>
            </w:rPr>
          </w:pPr>
          <w:r>
            <w:t xml:space="preserve">Acosta, L., E. Marin, E. </w:t>
          </w:r>
          <w:proofErr w:type="spellStart"/>
          <w:r>
            <w:t>Labastidas</w:t>
          </w:r>
          <w:proofErr w:type="spellEnd"/>
          <w:r>
            <w:t xml:space="preserve">, J. Bello, J. Jimenez, P. Cordoba, J. C. Pascual, G. </w:t>
          </w:r>
          <w:proofErr w:type="spellStart"/>
          <w:r>
            <w:t>Auxiette</w:t>
          </w:r>
          <w:proofErr w:type="spellEnd"/>
          <w:r>
            <w:t xml:space="preserve">, Y. Gou, and B. Thorsen, 2005, Reservoir Study V9 of El </w:t>
          </w:r>
          <w:proofErr w:type="spellStart"/>
          <w:r>
            <w:t>Furrial</w:t>
          </w:r>
          <w:proofErr w:type="spellEnd"/>
          <w:r>
            <w:t xml:space="preserve"> Field, Venezuela, </w:t>
          </w:r>
          <w:r>
            <w:rPr>
              <w:i/>
              <w:iCs/>
            </w:rPr>
            <w:t>in</w:t>
          </w:r>
          <w:r>
            <w:t xml:space="preserve"> SPE Latin America and Caribbean Petroleum Engineering Conference: p. SPE–95047.</w:t>
          </w:r>
        </w:p>
        <w:p w14:paraId="4F484884" w14:textId="77777777" w:rsidR="00431478" w:rsidRDefault="00431478">
          <w:pPr>
            <w:autoSpaceDE w:val="0"/>
            <w:autoSpaceDN w:val="0"/>
            <w:ind w:hanging="480"/>
            <w:divId w:val="900143238"/>
          </w:pPr>
          <w:r>
            <w:t xml:space="preserve">Al-Aruri, A., F. B. Ali, H. A. Ahmad, and S. A. Samad, 1998, Rock Type and Permeability Prediction from Mercury Injection Data: Application to a Heterogeneous Carbonate Oil Reservoir, Offshore Abu Dhabi (United Arab Emirates), </w:t>
          </w:r>
          <w:r>
            <w:rPr>
              <w:i/>
              <w:iCs/>
            </w:rPr>
            <w:t>in</w:t>
          </w:r>
          <w:r>
            <w:t xml:space="preserve"> Abu Dhabi International Petroleum Exhibition and Conference: p. SPE–49556.</w:t>
          </w:r>
        </w:p>
        <w:p w14:paraId="2312D123" w14:textId="77777777" w:rsidR="00431478" w:rsidRDefault="00431478">
          <w:pPr>
            <w:autoSpaceDE w:val="0"/>
            <w:autoSpaceDN w:val="0"/>
            <w:ind w:hanging="480"/>
            <w:divId w:val="290016093"/>
          </w:pPr>
          <w:r>
            <w:t xml:space="preserve">Ali-Nandalal, J., and G. Gunter, 2003, </w:t>
          </w:r>
          <w:proofErr w:type="spellStart"/>
          <w:r>
            <w:t>Characterising</w:t>
          </w:r>
          <w:proofErr w:type="spellEnd"/>
          <w:r>
            <w:t xml:space="preserve"> reservoir performance for the mahogany 20 gas sand based on petrophysical and rock typing methods, </w:t>
          </w:r>
          <w:r>
            <w:rPr>
              <w:i/>
              <w:iCs/>
            </w:rPr>
            <w:t>in</w:t>
          </w:r>
          <w:r>
            <w:t xml:space="preserve"> SPE Latin American and Caribbean Petroleum Engineering Conference.</w:t>
          </w:r>
        </w:p>
        <w:p w14:paraId="23EDF5BF" w14:textId="77777777" w:rsidR="00431478" w:rsidRDefault="00431478">
          <w:pPr>
            <w:autoSpaceDE w:val="0"/>
            <w:autoSpaceDN w:val="0"/>
            <w:ind w:hanging="480"/>
            <w:divId w:val="346098675"/>
          </w:pPr>
          <w:proofErr w:type="spellStart"/>
          <w:r>
            <w:t>Amaefule</w:t>
          </w:r>
          <w:proofErr w:type="spellEnd"/>
          <w:r>
            <w:t xml:space="preserve">, J. O., M. </w:t>
          </w:r>
          <w:proofErr w:type="spellStart"/>
          <w:r>
            <w:t>Altunbay</w:t>
          </w:r>
          <w:proofErr w:type="spellEnd"/>
          <w:r>
            <w:t xml:space="preserve">, D. Tiab, D. G. Kersey, and D. K. Keelan, 1993, Enhanced reservoir description: using core and log data to identify hydraulic (flow) units and predict permeability in uncored intervals/wells, </w:t>
          </w:r>
          <w:r>
            <w:rPr>
              <w:i/>
              <w:iCs/>
            </w:rPr>
            <w:t>in</w:t>
          </w:r>
          <w:r>
            <w:t xml:space="preserve"> SPE Annual Technical Conference and Exhibition.</w:t>
          </w:r>
        </w:p>
        <w:p w14:paraId="7AF9658B" w14:textId="77777777" w:rsidR="00431478" w:rsidRDefault="00431478">
          <w:pPr>
            <w:autoSpaceDE w:val="0"/>
            <w:autoSpaceDN w:val="0"/>
            <w:ind w:hanging="480"/>
            <w:divId w:val="671614304"/>
          </w:pPr>
          <w:r>
            <w:t xml:space="preserve">Bachu, S., D. </w:t>
          </w:r>
          <w:proofErr w:type="spellStart"/>
          <w:r>
            <w:t>Bonijoly</w:t>
          </w:r>
          <w:proofErr w:type="spellEnd"/>
          <w:r>
            <w:t>, J. Bradshaw, R. Burruss, S. Holloway, N. P. Christensen, and O. M. Mathiassen, 2007, CO2 storage capacity estimation: Methodology and gaps: International Journal of Greenhouse Gas Control, v. 1, no. 4, p. 430–443, doi:10.1016/S1750-5836(07)00086-2.</w:t>
          </w:r>
        </w:p>
        <w:p w14:paraId="4CB97870" w14:textId="77777777" w:rsidR="00431478" w:rsidRDefault="00431478">
          <w:pPr>
            <w:autoSpaceDE w:val="0"/>
            <w:autoSpaceDN w:val="0"/>
            <w:ind w:hanging="480"/>
            <w:divId w:val="1732387483"/>
          </w:pPr>
          <w:r>
            <w:t xml:space="preserve">Bennis, M., and C. Torres-Verdin, 2019, Estimation of dynamic petrophysical properties from multiple well logs using machine learning and unsupervised rock classification, </w:t>
          </w:r>
          <w:r>
            <w:rPr>
              <w:i/>
              <w:iCs/>
            </w:rPr>
            <w:t>in</w:t>
          </w:r>
          <w:r>
            <w:t xml:space="preserve"> SPWLA Annual Logging Symposium: p. D053S015R004.</w:t>
          </w:r>
        </w:p>
        <w:p w14:paraId="024E2CBE" w14:textId="77777777" w:rsidR="00431478" w:rsidRDefault="00431478">
          <w:pPr>
            <w:autoSpaceDE w:val="0"/>
            <w:autoSpaceDN w:val="0"/>
            <w:ind w:hanging="480"/>
            <w:divId w:val="1263419952"/>
          </w:pPr>
          <w:proofErr w:type="spellStart"/>
          <w:r>
            <w:t>Clerke</w:t>
          </w:r>
          <w:proofErr w:type="spellEnd"/>
          <w:r>
            <w:t xml:space="preserve">, E. A., H. W. Mueller III, E. C. Phillips, R. Y. Eyvazzadeh, D. H. Jones, R. Ramamoorthy, and A. Srivastava, 2008, Application of </w:t>
          </w:r>
          <w:proofErr w:type="spellStart"/>
          <w:r>
            <w:t>Thomeer</w:t>
          </w:r>
          <w:proofErr w:type="spellEnd"/>
          <w:r>
            <w:t xml:space="preserve"> Hyperbolas to decode the pore systems, facies and reservoir properties of the Upper Jurassic Arab D Limestone, Ghawar field, Saudi Arabia: A “Rosetta Stone” approach: </w:t>
          </w:r>
          <w:proofErr w:type="spellStart"/>
          <w:r>
            <w:t>GeoArabia</w:t>
          </w:r>
          <w:proofErr w:type="spellEnd"/>
          <w:r>
            <w:t>, v. 13, no. 4, p. 113–160.</w:t>
          </w:r>
        </w:p>
        <w:p w14:paraId="0C173684" w14:textId="77777777" w:rsidR="00431478" w:rsidRDefault="00431478">
          <w:pPr>
            <w:autoSpaceDE w:val="0"/>
            <w:autoSpaceDN w:val="0"/>
            <w:ind w:hanging="480"/>
            <w:divId w:val="1593321332"/>
          </w:pPr>
          <w:r>
            <w:t xml:space="preserve">Gunter, G. W., J. M. Finneran, D. J. Hartmann, and J. D. Miller, 1997, Early determination of reservoir flow units using an integrated petrophysical method, </w:t>
          </w:r>
          <w:r>
            <w:rPr>
              <w:i/>
              <w:iCs/>
            </w:rPr>
            <w:t>in</w:t>
          </w:r>
          <w:r>
            <w:t xml:space="preserve"> SPE Annual Technical Conference and Exhibition? p. SPE–38679.</w:t>
          </w:r>
        </w:p>
        <w:p w14:paraId="71930FFD" w14:textId="77777777" w:rsidR="00431478" w:rsidRDefault="00431478">
          <w:pPr>
            <w:autoSpaceDE w:val="0"/>
            <w:autoSpaceDN w:val="0"/>
            <w:ind w:hanging="480"/>
            <w:divId w:val="735398071"/>
          </w:pPr>
          <w:r>
            <w:t xml:space="preserve">Neo, S., J. Asada, N. Fujita, S. Mohammed, and H. Arab, 1998, Geological framework modeling and rock type optimization for a giant oil field, </w:t>
          </w:r>
          <w:r>
            <w:rPr>
              <w:i/>
              <w:iCs/>
            </w:rPr>
            <w:t>in</w:t>
          </w:r>
          <w:r>
            <w:t xml:space="preserve"> Abu Dhabi International Petroleum Exhibition and Conference.</w:t>
          </w:r>
        </w:p>
        <w:p w14:paraId="31D949EC" w14:textId="77777777" w:rsidR="00431478" w:rsidRDefault="00431478">
          <w:pPr>
            <w:autoSpaceDE w:val="0"/>
            <w:autoSpaceDN w:val="0"/>
            <w:ind w:hanging="480"/>
            <w:divId w:val="1018888507"/>
          </w:pPr>
          <w:r>
            <w:t>Pittman, E. D., 1992, Relationship of porosity and permeability to various parameters derived from mercury injection-capillary pressure curves for sandstone: AAPG bulletin, v. 76, no. 2, p. 191–198.</w:t>
          </w:r>
        </w:p>
        <w:p w14:paraId="77F5B860" w14:textId="55B5462A" w:rsidR="00431478" w:rsidRDefault="00431478">
          <w:pPr>
            <w:autoSpaceDE w:val="0"/>
            <w:autoSpaceDN w:val="0"/>
            <w:ind w:hanging="480"/>
            <w:divId w:val="299120288"/>
          </w:pPr>
          <w:r>
            <w:t xml:space="preserve">Raheem, O., W. Pan, C. Torres-Verdin, and M. M. Morales, 2023, Best Practices in Automatic Permeability Estimation: Machine-Learning Methods vs. Conventional Petrophysical Models, </w:t>
          </w:r>
          <w:r>
            <w:rPr>
              <w:i/>
              <w:iCs/>
            </w:rPr>
            <w:t>in</w:t>
          </w:r>
          <w:r>
            <w:t xml:space="preserve"> SPWLA Annual Logging Symposium: p. D041S015R001.</w:t>
          </w:r>
        </w:p>
        <w:p w14:paraId="28AF2C51" w14:textId="77777777" w:rsidR="00431478" w:rsidRDefault="00431478">
          <w:pPr>
            <w:autoSpaceDE w:val="0"/>
            <w:autoSpaceDN w:val="0"/>
            <w:ind w:hanging="480"/>
            <w:divId w:val="1173371455"/>
          </w:pPr>
          <w:r>
            <w:t xml:space="preserve">Rushing, J. A., K. E. Newsham, and T. A. Blasingame, 2008, Rock typing—Keys to understanding productivity in tight gas sands, </w:t>
          </w:r>
          <w:r>
            <w:rPr>
              <w:i/>
              <w:iCs/>
            </w:rPr>
            <w:t>in</w:t>
          </w:r>
          <w:r>
            <w:t xml:space="preserve"> SPE Unconventional Resources Conference/Gas Technology Symposium: p. SPE–114164.</w:t>
          </w:r>
        </w:p>
        <w:p w14:paraId="6343F990" w14:textId="77777777" w:rsidR="00431478" w:rsidRDefault="00431478">
          <w:pPr>
            <w:autoSpaceDE w:val="0"/>
            <w:autoSpaceDN w:val="0"/>
            <w:ind w:hanging="480"/>
            <w:divId w:val="950090875"/>
          </w:pPr>
          <w:r>
            <w:t xml:space="preserve">Xu, C., and C. Torres-Verdin, 2013, Core-based petrophysical rock classification by quantifying pore-system orthogonality with a bimodal Gaussian density function, </w:t>
          </w:r>
          <w:r>
            <w:rPr>
              <w:i/>
              <w:iCs/>
            </w:rPr>
            <w:t>in</w:t>
          </w:r>
          <w:r>
            <w:t xml:space="preserve"> Paper SCA2013-079 presented at International Symposium of Society of Core Analysts. Napa Valley, California, September: p. 16–19.</w:t>
          </w:r>
        </w:p>
        <w:p w14:paraId="6431428B" w14:textId="77777777" w:rsidR="00D17895" w:rsidRDefault="00000000">
          <w:pPr>
            <w:pStyle w:val="AbstractNormalText"/>
            <w:sectPr w:rsidR="00D17895" w:rsidSect="009425BC">
              <w:type w:val="continuous"/>
              <w:pgSz w:w="12240" w:h="15840" w:code="1"/>
              <w:pgMar w:top="2160" w:right="1440" w:bottom="2160" w:left="1440" w:header="1440" w:footer="720" w:gutter="0"/>
              <w:cols w:space="720"/>
              <w:titlePg/>
              <w:docGrid w:linePitch="360"/>
            </w:sectPr>
          </w:pPr>
        </w:p>
      </w:sdtContent>
    </w:sdt>
    <w:p w14:paraId="4A7027CC" w14:textId="66124605" w:rsidR="00FF2700" w:rsidRDefault="00FF2700" w:rsidP="000804FF">
      <w:pPr>
        <w:tabs>
          <w:tab w:val="clear" w:pos="504"/>
        </w:tabs>
        <w:jc w:val="left"/>
      </w:pPr>
    </w:p>
    <w:sectPr w:rsidR="00FF2700" w:rsidSect="009425BC">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14EF" w14:textId="77777777" w:rsidR="009425BC" w:rsidRDefault="009425BC">
      <w:r>
        <w:separator/>
      </w:r>
    </w:p>
  </w:endnote>
  <w:endnote w:type="continuationSeparator" w:id="0">
    <w:p w14:paraId="45046A4C" w14:textId="77777777" w:rsidR="009425BC" w:rsidRDefault="0094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F1AA" w14:textId="77777777" w:rsidR="009425BC" w:rsidRDefault="009425BC">
      <w:r>
        <w:separator/>
      </w:r>
    </w:p>
  </w:footnote>
  <w:footnote w:type="continuationSeparator" w:id="0">
    <w:p w14:paraId="6E7AAD55" w14:textId="77777777" w:rsidR="009425BC" w:rsidRDefault="00942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5D6C4518" w:rsidR="00FE2B8B" w:rsidRDefault="00AD180B">
    <w:pPr>
      <w:pStyle w:val="AbstractHeader"/>
      <w:jc w:val="center"/>
    </w:pPr>
    <w:r>
      <w:t>Automatic rock classification from core data to well log</w:t>
    </w:r>
    <w:r w:rsidR="004B06A6">
      <w:t>s</w:t>
    </w:r>
    <w:r w:rsidR="00C63642">
      <w:t xml:space="preserve">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81352578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2024A"/>
    <w:rsid w:val="00032215"/>
    <w:rsid w:val="00042878"/>
    <w:rsid w:val="00052B11"/>
    <w:rsid w:val="000804FF"/>
    <w:rsid w:val="000920B9"/>
    <w:rsid w:val="000A484A"/>
    <w:rsid w:val="000F2AD6"/>
    <w:rsid w:val="000F79C8"/>
    <w:rsid w:val="0012153D"/>
    <w:rsid w:val="00132377"/>
    <w:rsid w:val="00153142"/>
    <w:rsid w:val="00154567"/>
    <w:rsid w:val="0016154E"/>
    <w:rsid w:val="00166A27"/>
    <w:rsid w:val="001B37CE"/>
    <w:rsid w:val="001D4E6A"/>
    <w:rsid w:val="00202258"/>
    <w:rsid w:val="002812B9"/>
    <w:rsid w:val="00290B8F"/>
    <w:rsid w:val="002A2FE9"/>
    <w:rsid w:val="002E2926"/>
    <w:rsid w:val="002E4B84"/>
    <w:rsid w:val="002F5AF9"/>
    <w:rsid w:val="0030156E"/>
    <w:rsid w:val="00305F1F"/>
    <w:rsid w:val="003A307E"/>
    <w:rsid w:val="003A388D"/>
    <w:rsid w:val="003B7C58"/>
    <w:rsid w:val="003D5CC7"/>
    <w:rsid w:val="003E25C0"/>
    <w:rsid w:val="003F1A9F"/>
    <w:rsid w:val="00412778"/>
    <w:rsid w:val="00415E28"/>
    <w:rsid w:val="004220DA"/>
    <w:rsid w:val="004250FE"/>
    <w:rsid w:val="00431478"/>
    <w:rsid w:val="00434A6C"/>
    <w:rsid w:val="00440C22"/>
    <w:rsid w:val="004675F8"/>
    <w:rsid w:val="00484A65"/>
    <w:rsid w:val="004B01CD"/>
    <w:rsid w:val="004B06A6"/>
    <w:rsid w:val="004F3FED"/>
    <w:rsid w:val="0050011B"/>
    <w:rsid w:val="0051541B"/>
    <w:rsid w:val="00516593"/>
    <w:rsid w:val="005621CE"/>
    <w:rsid w:val="005A782E"/>
    <w:rsid w:val="005D5DA6"/>
    <w:rsid w:val="005E4BCF"/>
    <w:rsid w:val="006068A4"/>
    <w:rsid w:val="00636106"/>
    <w:rsid w:val="00642FC9"/>
    <w:rsid w:val="006520D9"/>
    <w:rsid w:val="0069237A"/>
    <w:rsid w:val="006960D5"/>
    <w:rsid w:val="006B48F0"/>
    <w:rsid w:val="006C2474"/>
    <w:rsid w:val="006D50D5"/>
    <w:rsid w:val="006E3E64"/>
    <w:rsid w:val="007344E2"/>
    <w:rsid w:val="00736380"/>
    <w:rsid w:val="007415C1"/>
    <w:rsid w:val="00754104"/>
    <w:rsid w:val="00766ACF"/>
    <w:rsid w:val="007A2400"/>
    <w:rsid w:val="007B461A"/>
    <w:rsid w:val="007B46DC"/>
    <w:rsid w:val="007B65B7"/>
    <w:rsid w:val="007B6FBD"/>
    <w:rsid w:val="007C7C61"/>
    <w:rsid w:val="007D7D2F"/>
    <w:rsid w:val="007E5F7F"/>
    <w:rsid w:val="007F115A"/>
    <w:rsid w:val="0081401B"/>
    <w:rsid w:val="00835735"/>
    <w:rsid w:val="00864907"/>
    <w:rsid w:val="00880495"/>
    <w:rsid w:val="00896A25"/>
    <w:rsid w:val="008C40FC"/>
    <w:rsid w:val="0091614A"/>
    <w:rsid w:val="009425BC"/>
    <w:rsid w:val="00943F29"/>
    <w:rsid w:val="009521BA"/>
    <w:rsid w:val="0095474D"/>
    <w:rsid w:val="009616B0"/>
    <w:rsid w:val="009B1C7D"/>
    <w:rsid w:val="009C1D4F"/>
    <w:rsid w:val="009D0F95"/>
    <w:rsid w:val="00A57767"/>
    <w:rsid w:val="00A626BD"/>
    <w:rsid w:val="00A62D4D"/>
    <w:rsid w:val="00A67FEA"/>
    <w:rsid w:val="00A76ADA"/>
    <w:rsid w:val="00A77F2C"/>
    <w:rsid w:val="00A810D4"/>
    <w:rsid w:val="00AC782B"/>
    <w:rsid w:val="00AD180B"/>
    <w:rsid w:val="00AD2A5D"/>
    <w:rsid w:val="00AE4D8A"/>
    <w:rsid w:val="00B77F50"/>
    <w:rsid w:val="00BB10AD"/>
    <w:rsid w:val="00BD58B9"/>
    <w:rsid w:val="00BE6A01"/>
    <w:rsid w:val="00BF23C7"/>
    <w:rsid w:val="00C61B56"/>
    <w:rsid w:val="00C63642"/>
    <w:rsid w:val="00C70151"/>
    <w:rsid w:val="00CA7325"/>
    <w:rsid w:val="00CC3B3D"/>
    <w:rsid w:val="00CC44A8"/>
    <w:rsid w:val="00CC5E5D"/>
    <w:rsid w:val="00CD036A"/>
    <w:rsid w:val="00CE3D5E"/>
    <w:rsid w:val="00D018E0"/>
    <w:rsid w:val="00D17895"/>
    <w:rsid w:val="00D25776"/>
    <w:rsid w:val="00D30BD8"/>
    <w:rsid w:val="00D36286"/>
    <w:rsid w:val="00D6541C"/>
    <w:rsid w:val="00D679F5"/>
    <w:rsid w:val="00D7416C"/>
    <w:rsid w:val="00D758D6"/>
    <w:rsid w:val="00D80E22"/>
    <w:rsid w:val="00D83D2E"/>
    <w:rsid w:val="00D85EBA"/>
    <w:rsid w:val="00D916DA"/>
    <w:rsid w:val="00DA7DDD"/>
    <w:rsid w:val="00DB3C37"/>
    <w:rsid w:val="00DD6B22"/>
    <w:rsid w:val="00DF5A51"/>
    <w:rsid w:val="00E01A72"/>
    <w:rsid w:val="00E07F3E"/>
    <w:rsid w:val="00E22637"/>
    <w:rsid w:val="00E24BE1"/>
    <w:rsid w:val="00E45438"/>
    <w:rsid w:val="00E618C9"/>
    <w:rsid w:val="00E638EB"/>
    <w:rsid w:val="00E66666"/>
    <w:rsid w:val="00E938A4"/>
    <w:rsid w:val="00EC01EE"/>
    <w:rsid w:val="00EC498C"/>
    <w:rsid w:val="00F00F0A"/>
    <w:rsid w:val="00F05B68"/>
    <w:rsid w:val="00F0660B"/>
    <w:rsid w:val="00F175F1"/>
    <w:rsid w:val="00F22E8E"/>
    <w:rsid w:val="00F544D8"/>
    <w:rsid w:val="00F92E35"/>
    <w:rsid w:val="00FC1AC8"/>
    <w:rsid w:val="00FE2110"/>
    <w:rsid w:val="00FE2B8B"/>
    <w:rsid w:val="00FE5D31"/>
    <w:rsid w:val="00FF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81401B"/>
    <w:rPr>
      <w:color w:val="666666"/>
    </w:rPr>
  </w:style>
  <w:style w:type="paragraph" w:styleId="CommentSubject">
    <w:name w:val="annotation subject"/>
    <w:basedOn w:val="CommentText"/>
    <w:next w:val="CommentText"/>
    <w:link w:val="CommentSubjectChar"/>
    <w:semiHidden/>
    <w:unhideWhenUsed/>
    <w:rsid w:val="00BE6A01"/>
    <w:rPr>
      <w:b/>
      <w:bCs/>
    </w:rPr>
  </w:style>
  <w:style w:type="character" w:customStyle="1" w:styleId="CommentTextChar">
    <w:name w:val="Comment Text Char"/>
    <w:basedOn w:val="DefaultParagraphFont"/>
    <w:link w:val="CommentText"/>
    <w:semiHidden/>
    <w:rsid w:val="00BE6A01"/>
  </w:style>
  <w:style w:type="character" w:customStyle="1" w:styleId="CommentSubjectChar">
    <w:name w:val="Comment Subject Char"/>
    <w:basedOn w:val="CommentTextChar"/>
    <w:link w:val="CommentSubject"/>
    <w:semiHidden/>
    <w:rsid w:val="00BE6A01"/>
    <w:rPr>
      <w:b/>
      <w:bCs/>
    </w:rPr>
  </w:style>
  <w:style w:type="paragraph" w:styleId="BalloonText">
    <w:name w:val="Balloon Text"/>
    <w:basedOn w:val="Normal"/>
    <w:link w:val="BalloonTextChar"/>
    <w:semiHidden/>
    <w:unhideWhenUsed/>
    <w:rsid w:val="00BE6A01"/>
    <w:rPr>
      <w:rFonts w:ascii="Segoe UI" w:hAnsi="Segoe UI" w:cs="Segoe UI"/>
      <w:szCs w:val="18"/>
    </w:rPr>
  </w:style>
  <w:style w:type="character" w:customStyle="1" w:styleId="BalloonTextChar">
    <w:name w:val="Balloon Text Char"/>
    <w:basedOn w:val="DefaultParagraphFont"/>
    <w:link w:val="BalloonText"/>
    <w:semiHidden/>
    <w:rsid w:val="00BE6A01"/>
    <w:rPr>
      <w:rFonts w:ascii="Segoe UI" w:hAnsi="Segoe UI" w:cs="Segoe UI"/>
      <w:sz w:val="18"/>
      <w:szCs w:val="18"/>
    </w:rPr>
  </w:style>
  <w:style w:type="paragraph" w:styleId="Revision">
    <w:name w:val="Revision"/>
    <w:hidden/>
    <w:uiPriority w:val="99"/>
    <w:semiHidden/>
    <w:rsid w:val="001B37C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173292">
      <w:bodyDiv w:val="1"/>
      <w:marLeft w:val="0"/>
      <w:marRight w:val="0"/>
      <w:marTop w:val="0"/>
      <w:marBottom w:val="0"/>
      <w:divBdr>
        <w:top w:val="none" w:sz="0" w:space="0" w:color="auto"/>
        <w:left w:val="none" w:sz="0" w:space="0" w:color="auto"/>
        <w:bottom w:val="none" w:sz="0" w:space="0" w:color="auto"/>
        <w:right w:val="none" w:sz="0" w:space="0" w:color="auto"/>
      </w:divBdr>
      <w:divsChild>
        <w:div w:id="591473089">
          <w:marLeft w:val="480"/>
          <w:marRight w:val="0"/>
          <w:marTop w:val="0"/>
          <w:marBottom w:val="0"/>
          <w:divBdr>
            <w:top w:val="none" w:sz="0" w:space="0" w:color="auto"/>
            <w:left w:val="none" w:sz="0" w:space="0" w:color="auto"/>
            <w:bottom w:val="none" w:sz="0" w:space="0" w:color="auto"/>
            <w:right w:val="none" w:sz="0" w:space="0" w:color="auto"/>
          </w:divBdr>
        </w:div>
        <w:div w:id="900143238">
          <w:marLeft w:val="480"/>
          <w:marRight w:val="0"/>
          <w:marTop w:val="0"/>
          <w:marBottom w:val="0"/>
          <w:divBdr>
            <w:top w:val="none" w:sz="0" w:space="0" w:color="auto"/>
            <w:left w:val="none" w:sz="0" w:space="0" w:color="auto"/>
            <w:bottom w:val="none" w:sz="0" w:space="0" w:color="auto"/>
            <w:right w:val="none" w:sz="0" w:space="0" w:color="auto"/>
          </w:divBdr>
        </w:div>
        <w:div w:id="290016093">
          <w:marLeft w:val="480"/>
          <w:marRight w:val="0"/>
          <w:marTop w:val="0"/>
          <w:marBottom w:val="0"/>
          <w:divBdr>
            <w:top w:val="none" w:sz="0" w:space="0" w:color="auto"/>
            <w:left w:val="none" w:sz="0" w:space="0" w:color="auto"/>
            <w:bottom w:val="none" w:sz="0" w:space="0" w:color="auto"/>
            <w:right w:val="none" w:sz="0" w:space="0" w:color="auto"/>
          </w:divBdr>
        </w:div>
        <w:div w:id="346098675">
          <w:marLeft w:val="480"/>
          <w:marRight w:val="0"/>
          <w:marTop w:val="0"/>
          <w:marBottom w:val="0"/>
          <w:divBdr>
            <w:top w:val="none" w:sz="0" w:space="0" w:color="auto"/>
            <w:left w:val="none" w:sz="0" w:space="0" w:color="auto"/>
            <w:bottom w:val="none" w:sz="0" w:space="0" w:color="auto"/>
            <w:right w:val="none" w:sz="0" w:space="0" w:color="auto"/>
          </w:divBdr>
        </w:div>
        <w:div w:id="671614304">
          <w:marLeft w:val="480"/>
          <w:marRight w:val="0"/>
          <w:marTop w:val="0"/>
          <w:marBottom w:val="0"/>
          <w:divBdr>
            <w:top w:val="none" w:sz="0" w:space="0" w:color="auto"/>
            <w:left w:val="none" w:sz="0" w:space="0" w:color="auto"/>
            <w:bottom w:val="none" w:sz="0" w:space="0" w:color="auto"/>
            <w:right w:val="none" w:sz="0" w:space="0" w:color="auto"/>
          </w:divBdr>
        </w:div>
        <w:div w:id="1732387483">
          <w:marLeft w:val="480"/>
          <w:marRight w:val="0"/>
          <w:marTop w:val="0"/>
          <w:marBottom w:val="0"/>
          <w:divBdr>
            <w:top w:val="none" w:sz="0" w:space="0" w:color="auto"/>
            <w:left w:val="none" w:sz="0" w:space="0" w:color="auto"/>
            <w:bottom w:val="none" w:sz="0" w:space="0" w:color="auto"/>
            <w:right w:val="none" w:sz="0" w:space="0" w:color="auto"/>
          </w:divBdr>
        </w:div>
        <w:div w:id="1263419952">
          <w:marLeft w:val="480"/>
          <w:marRight w:val="0"/>
          <w:marTop w:val="0"/>
          <w:marBottom w:val="0"/>
          <w:divBdr>
            <w:top w:val="none" w:sz="0" w:space="0" w:color="auto"/>
            <w:left w:val="none" w:sz="0" w:space="0" w:color="auto"/>
            <w:bottom w:val="none" w:sz="0" w:space="0" w:color="auto"/>
            <w:right w:val="none" w:sz="0" w:space="0" w:color="auto"/>
          </w:divBdr>
        </w:div>
        <w:div w:id="1593321332">
          <w:marLeft w:val="480"/>
          <w:marRight w:val="0"/>
          <w:marTop w:val="0"/>
          <w:marBottom w:val="0"/>
          <w:divBdr>
            <w:top w:val="none" w:sz="0" w:space="0" w:color="auto"/>
            <w:left w:val="none" w:sz="0" w:space="0" w:color="auto"/>
            <w:bottom w:val="none" w:sz="0" w:space="0" w:color="auto"/>
            <w:right w:val="none" w:sz="0" w:space="0" w:color="auto"/>
          </w:divBdr>
        </w:div>
        <w:div w:id="735398071">
          <w:marLeft w:val="480"/>
          <w:marRight w:val="0"/>
          <w:marTop w:val="0"/>
          <w:marBottom w:val="0"/>
          <w:divBdr>
            <w:top w:val="none" w:sz="0" w:space="0" w:color="auto"/>
            <w:left w:val="none" w:sz="0" w:space="0" w:color="auto"/>
            <w:bottom w:val="none" w:sz="0" w:space="0" w:color="auto"/>
            <w:right w:val="none" w:sz="0" w:space="0" w:color="auto"/>
          </w:divBdr>
        </w:div>
        <w:div w:id="1018888507">
          <w:marLeft w:val="480"/>
          <w:marRight w:val="0"/>
          <w:marTop w:val="0"/>
          <w:marBottom w:val="0"/>
          <w:divBdr>
            <w:top w:val="none" w:sz="0" w:space="0" w:color="auto"/>
            <w:left w:val="none" w:sz="0" w:space="0" w:color="auto"/>
            <w:bottom w:val="none" w:sz="0" w:space="0" w:color="auto"/>
            <w:right w:val="none" w:sz="0" w:space="0" w:color="auto"/>
          </w:divBdr>
        </w:div>
        <w:div w:id="299120288">
          <w:marLeft w:val="480"/>
          <w:marRight w:val="0"/>
          <w:marTop w:val="0"/>
          <w:marBottom w:val="0"/>
          <w:divBdr>
            <w:top w:val="none" w:sz="0" w:space="0" w:color="auto"/>
            <w:left w:val="none" w:sz="0" w:space="0" w:color="auto"/>
            <w:bottom w:val="none" w:sz="0" w:space="0" w:color="auto"/>
            <w:right w:val="none" w:sz="0" w:space="0" w:color="auto"/>
          </w:divBdr>
        </w:div>
        <w:div w:id="1173371455">
          <w:marLeft w:val="480"/>
          <w:marRight w:val="0"/>
          <w:marTop w:val="0"/>
          <w:marBottom w:val="0"/>
          <w:divBdr>
            <w:top w:val="none" w:sz="0" w:space="0" w:color="auto"/>
            <w:left w:val="none" w:sz="0" w:space="0" w:color="auto"/>
            <w:bottom w:val="none" w:sz="0" w:space="0" w:color="auto"/>
            <w:right w:val="none" w:sz="0" w:space="0" w:color="auto"/>
          </w:divBdr>
        </w:div>
        <w:div w:id="9500908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41BD55-FABB-470A-ADF4-004C8ACD390E}"/>
      </w:docPartPr>
      <w:docPartBody>
        <w:p w:rsidR="00B43CFC" w:rsidRDefault="009A1DCE">
          <w:r w:rsidRPr="009174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CE"/>
    <w:rsid w:val="003A275C"/>
    <w:rsid w:val="004F261B"/>
    <w:rsid w:val="00511D93"/>
    <w:rsid w:val="005D7AA3"/>
    <w:rsid w:val="008C13B5"/>
    <w:rsid w:val="009017FC"/>
    <w:rsid w:val="00967589"/>
    <w:rsid w:val="009A1DCE"/>
    <w:rsid w:val="009F6E3D"/>
    <w:rsid w:val="00A55ED1"/>
    <w:rsid w:val="00AF2325"/>
    <w:rsid w:val="00B43CFC"/>
    <w:rsid w:val="00C26E85"/>
    <w:rsid w:val="00E063E1"/>
    <w:rsid w:val="00F3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E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0A16DB-A89F-43BD-891F-F39B1C000671}">
  <we:reference id="wa104382081" version="1.55.1.0" store="en-US" storeType="OMEX"/>
  <we:alternateReferences>
    <we:reference id="wa104382081" version="1.55.1.0" store="" storeType="OMEX"/>
  </we:alternateReferences>
  <we:properties>
    <we:property name="MENDELEY_CITATIONS" value="[{&quot;citationID&quot;:&quot;MENDELEY_CITATION_685c7df4-71ad-4cdb-92f5-6a43fe108d0a&quot;,&quot;properties&quot;:{&quot;noteIndex&quot;:0},&quot;isEdited&quot;:false,&quot;manualOverride&quot;:{&quot;isManuallyOverridden&quot;:false,&quot;citeprocText&quot;:&quot;(Bachu et al., 2007)&quot;,&quot;manualOverrideText&quot;:&quot;&quot;},&quot;citationTag&quot;:&quot;MENDELEY_CITATION_v3_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&quot;,&quot;citationItems&quot;:[{&quot;id&quot;:&quot;e250dedb-9618-3da2-b1e6-31d394768ec9&quot;,&quot;itemData&quot;:{&quot;type&quot;:&quot;article-journal&quot;,&quot;id&quot;:&quot;e250dedb-9618-3da2-b1e6-31d394768ec9&quot;,&quot;title&quot;:&quot;CO2 storage capacity estimation: Methodology and gaps&quot;,&quot;author&quot;:[{&quot;family&quot;:&quot;Bachu&quot;,&quot;given&quot;:&quot;Stefan&quot;,&quot;parse-names&quot;:false,&quot;dropping-particle&quot;:&quot;&quot;,&quot;non-dropping-particle&quot;:&quot;&quot;},{&quot;family&quot;:&quot;Bonijoly&quot;,&quot;given&quot;:&quot;Didier&quot;,&quot;parse-names&quot;:false,&quot;dropping-particle&quot;:&quot;&quot;,&quot;non-dropping-particle&quot;:&quot;&quot;},{&quot;family&quot;:&quot;Bradshaw&quot;,&quot;given&quot;:&quot;John&quot;,&quot;parse-names&quot;:false,&quot;dropping-particle&quot;:&quot;&quot;,&quot;non-dropping-particle&quot;:&quot;&quot;},{&quot;family&quot;:&quot;Burruss&quot;,&quot;given&quot;:&quot;Robert&quot;,&quot;parse-names&quot;:false,&quot;dropping-particle&quot;:&quot;&quot;,&quot;non-dropping-particle&quot;:&quot;&quot;},{&quot;family&quot;:&quot;Holloway&quot;,&quot;given&quot;:&quot;Sam&quot;,&quot;parse-names&quot;:false,&quot;dropping-particle&quot;:&quot;&quot;,&quot;non-dropping-particle&quot;:&quot;&quot;},{&quot;family&quot;:&quot;Christensen&quot;,&quot;given&quot;:&quot;Niels Peter&quot;,&quot;parse-names&quot;:false,&quot;dropping-particle&quot;:&quot;&quot;,&quot;non-dropping-particle&quot;:&quot;&quot;},{&quot;family&quot;:&quot;Mathiassen&quot;,&quot;given&quot;:&quot;Odd Magne&quot;,&quot;parse-names&quot;:false,&quot;dropping-particle&quot;:&quot;&quot;,&quot;non-dropping-particle&quot;:&quot;&quot;}],&quot;container-title&quot;:&quot;International Journal of Greenhouse Gas Control&quot;,&quot;DOI&quot;:&quot;10.1016/S1750-5836(07)00086-2&quot;,&quot;ISSN&quot;:&quot;17505836&quot;,&quot;issued&quot;:{&quot;date-parts&quot;:[[2007]]},&quot;page&quot;:&quot;430-443&quot;,&quot;abstract&quot;:&quot;Implementation of CO2 capture and geological storage (CCGS) technology at the scale needed to achieve a significant and meaningful reduction in CO2 emissions requires knowledge of the available CO2 storage capacity. CO2 storage capacity assessments may be conducted at various scales-in decreasing order of size and increasing order of resolution: country, basin, regional, local and site-specific. Estimation of the CO2 storage capacity in depleted oil and gas reservoirs is straightforward and is based on recoverable reserves, reservoir properties and in situ CO2 characteristics. In the case of CO2-EOR, the CO2 storage capacity can be roughly evaluated on the basis of worldwide field experience or more accurately through numerical simulations. Determination of the theoretical CO2 storage capacity in coal beds is based on coal thickness and CO2 adsorption isotherms, and recovery and completion factors. Evaluation of the CO2 storage capacity in deep saline aquifers is very complex because four trapping mechanisms that act at different rates are involved and, at times, all mechanisms may be operating simultaneously. The level of detail and resolution required in the data make reliable and accurate estimation of CO2 storage capacity in deep saline aquifers practical only at the local and site-specific scales. This paper follows a previous one on issues and development of standards for CO2 storage capacity estimation, and provides a clear set of definitions and methodologies for the assessment of CO2 storage capacity in geological media. Notwithstanding the defined methodologies suggested for estimating CO2 storage capacity, major challenges lie ahead because of lack of data, particularly for coal beds and deep saline aquifers, lack of knowledge about the coefficients that reduce storage capacity from theoretical to effective and to practical, and lack of knowledge about the interplay between various trapping mechanisms at work in deep saline aquifers. © 2007 Elsevier Ltd. All rights reserved.&quot;,&quot;publisher&quot;:&quot;Elsevier&quot;,&quot;issue&quot;:&quot;4&quot;,&quot;volume&quot;:&quot;1&quot;},&quot;isTemporary&quot;:false,&quot;suppress-author&quot;:false,&quot;composite&quot;:false,&quot;author-only&quot;:false}]},{&quot;citationID&quot;:&quot;MENDELEY_CITATION_0009c451-77db-44d3-99b9-cb941d540ee9&quot;,&quot;properties&quot;:{&quot;noteIndex&quot;:0},&quot;isEdited&quot;:false,&quot;manualOverride&quot;:{&quot;isManuallyOverridden&quot;:false,&quot;citeprocText&quot;:&quot;(Ali-Nandalal and Gunter, 2003; Acosta et al., 2005)&quot;,&quot;manualOverrideText&quot;:&quot;&quot;},&quot;citationTag&quot;:&quot;MENDELEY_CITATION_v3_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&quot;,&quot;citationItems&quot;:[{&quot;id&quot;:&quot;7e8bbc12-6063-31e9-8337-da5cb2cc2029&quot;,&quot;itemData&quot;:{&quot;type&quot;:&quot;paper-conference&quot;,&quot;id&quot;:&quot;7e8bbc12-6063-31e9-8337-da5cb2cc2029&quot;,&quot;title&quot;:&quot;Characterising reservoir performance for the mahogany 20 gas sand based on petrophysical and rock typing methods&quot;,&quot;author&quot;:[{&quot;family&quot;:&quot;Ali-Nandalal&quot;,&quot;given&quot;:&quot;J&quot;,&quot;parse-names&quot;:false,&quot;dropping-particle&quot;:&quot;&quot;,&quot;non-dropping-particle&quot;:&quot;&quot;},{&quot;family&quot;:&quot;Gunter&quot;,&quot;given&quot;:&quot;G&quot;,&quot;parse-names&quot;:false,&quot;dropping-particle&quot;:&quot;&quot;,&quot;non-dropping-particle&quot;:&quot;&quot;}],&quot;container-title&quot;:&quot;SPE Latin American and Caribbean Petroleum Engineering Conference&quot;,&quot;issued&quot;:{&quot;date-parts&quot;:[[2003]]},&quot;container-title-short&quot;:&quot;&quot;},&quot;isTemporary&quot;:false},{&quot;id&quot;:&quot;eccc0021-28f7-36c3-9a9b-ffce0ab50bb8&quot;,&quot;itemData&quot;:{&quot;type&quot;:&quot;paper-conference&quot;,&quot;id&quot;:&quot;eccc0021-28f7-36c3-9a9b-ffce0ab50bb8&quot;,&quot;title&quot;:&quot;Reservoir Study V9 of El Furrial Field, Venezuela&quot;,&quot;author&quot;:[{&quot;family&quot;:&quot;Acosta&quot;,&quot;given&quot;:&quot;L&quot;,&quot;parse-names&quot;:false,&quot;dropping-particle&quot;:&quot;&quot;,&quot;non-dropping-particle&quot;:&quot;&quot;},{&quot;family&quot;:&quot;Marin&quot;,&quot;given&quot;:&quot;Eloisa&quot;,&quot;parse-names&quot;:false,&quot;dropping-particle&quot;:&quot;&quot;,&quot;non-dropping-particle&quot;:&quot;&quot;},{&quot;family&quot;:&quot;Labastidas&quot;,&quot;given&quot;:&quot;Eduardo&quot;,&quot;parse-names&quot;:false,&quot;dropping-particle&quot;:&quot;&quot;,&quot;non-dropping-particle&quot;:&quot;&quot;},{&quot;family&quot;:&quot;Bello&quot;,&quot;given&quot;:&quot;J&quot;,&quot;parse-names&quot;:false,&quot;dropping-particle&quot;:&quot;&quot;,&quot;non-dropping-particle&quot;:&quot;&quot;},{&quot;family&quot;:&quot;Jimenez&quot;,&quot;given&quot;:&quot;J&quot;,&quot;parse-names&quot;:false,&quot;dropping-particle&quot;:&quot;&quot;,&quot;non-dropping-particle&quot;:&quot;&quot;},{&quot;family&quot;:&quot;Cordoba&quot;,&quot;given&quot;:&quot;P&quot;,&quot;parse-names&quot;:false,&quot;dropping-particle&quot;:&quot;&quot;,&quot;non-dropping-particle&quot;:&quot;&quot;},{&quot;family&quot;:&quot;Pascual&quot;,&quot;given&quot;:&quot;J C&quot;,&quot;parse-names&quot;:false,&quot;dropping-particle&quot;:&quot;&quot;,&quot;non-dropping-particle&quot;:&quot;&quot;},{&quot;family&quot;:&quot;Auxiette&quot;,&quot;given&quot;:&quot;G&quot;,&quot;parse-names&quot;:false,&quot;dropping-particle&quot;:&quot;&quot;,&quot;non-dropping-particle&quot;:&quot;&quot;},{&quot;family&quot;:&quot;Gou&quot;,&quot;given&quot;:&quot;Y&quot;,&quot;parse-names&quot;:false,&quot;dropping-particle&quot;:&quot;&quot;,&quot;non-dropping-particle&quot;:&quot;&quot;},{&quot;family&quot;:&quot;Thorsen&quot;,&quot;given&quot;:&quot;B&quot;,&quot;parse-names&quot;:false,&quot;dropping-particle&quot;:&quot;&quot;,&quot;non-dropping-particle&quot;:&quot;&quot;}],&quot;container-title&quot;:&quot;SPE Latin America and Caribbean Petroleum Engineering Conference&quot;,&quot;issued&quot;:{&quot;date-parts&quot;:[[2005]]},&quot;page&quot;:&quot;SPE–95047&quot;,&quot;container-title-short&quot;:&quot;&quot;},&quot;isTemporary&quot;:false}]},{&quot;citationID&quot;:&quot;MENDELEY_CITATION_fc8b4a3a-7e67-46a1-9dbf-a2cce188199b&quot;,&quot;properties&quot;:{&quot;noteIndex&quot;:0},&quot;isEdited&quot;:false,&quot;manualOverride&quot;:{&quot;isManuallyOverridden&quot;:false,&quot;citeprocText&quot;:&quot;(Rushing et al., 2008; Xu and Torres-Verdin, 2013)&quot;,&quot;manualOverrideText&quot;:&quot;&quot;},&quot;citationItems&quot;:[{&quot;id&quot;:&quot;c513acdc-41c4-3031-ab4f-c0b6083b866b&quot;,&quot;itemData&quot;:{&quot;type&quot;:&quot;paper-conference&quot;,&quot;id&quot;:&quot;c513acdc-41c4-3031-ab4f-c0b6083b866b&quot;,&quot;title&quot;:&quot;Rock typing—Keys to understanding productivity in tight gas sands&quot;,&quot;author&quot;:[{&quot;family&quot;:&quot;Rushing&quot;,&quot;given&quot;:&quot;Jay Alan&quot;,&quot;parse-names&quot;:false,&quot;dropping-particle&quot;:&quot;&quot;,&quot;non-dropping-particle&quot;:&quot;&quot;},{&quot;family&quot;:&quot;Newsham&quot;,&quot;given&quot;:&quot;Kent Edward&quot;,&quot;parse-names&quot;:false,&quot;dropping-particle&quot;:&quot;&quot;,&quot;non-dropping-particle&quot;:&quot;&quot;},{&quot;family&quot;:&quot;Blasingame&quot;,&quot;given&quot;:&quot;Thomas Alwin&quot;,&quot;parse-names&quot;:false,&quot;dropping-particle&quot;:&quot;&quot;,&quot;non-dropping-particle&quot;:&quot;&quot;}],&quot;container-title&quot;:&quot;SPE Unconventional Resources Conference/Gas Technology Symposium&quot;,&quot;issued&quot;:{&quot;date-parts&quot;:[[2008]]},&quot;page&quot;:&quot;SPE–114164&quot;,&quot;container-title-short&quot;:&quot;&quot;},&quot;isTemporary&quot;:false},{&quot;id&quot;:&quot;9461fccc-22d5-34ce-a2c9-733aab146168&quot;,&quot;itemData&quot;:{&quot;type&quot;:&quot;paper-conference&quot;,&quot;id&quot;:&quot;9461fccc-22d5-34ce-a2c9-733aab146168&quot;,&quot;title&quot;:&quot;Core-based petrophysical rock classification by quantifying pore-system orthogonality with a bimodal Gaussian density function&quot;,&quot;author&quot;:[{&quot;family&quot;:&quot;Xu&quot;,&quot;given&quot;:&quot;Chicheng&quot;,&quot;parse-names&quot;:false,&quot;dropping-particle&quot;:&quot;&quot;,&quot;non-dropping-particle&quot;:&quot;&quot;},{&quot;family&quot;:&quot;Torres-Verdin&quot;,&quot;given&quot;:&quot;Carlos&quot;,&quot;parse-names&quot;:false,&quot;dropping-particle&quot;:&quot;&quot;,&quot;non-dropping-particle&quot;:&quot;&quot;}],&quot;container-title&quot;:&quot;Paper SCA2013-079 presented at International Symposium of Society of Core Analysts. Napa Valley, California, September&quot;,&quot;issued&quot;:{&quot;date-parts&quot;:[[2013]]},&quot;page&quot;:&quot;16-19&quot;},&quot;isTemporary&quot;:false}],&quot;citationTag&quot;:&quot;MENDELEY_CITATION_v3_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&quot;},{&quot;citationID&quot;:&quot;MENDELEY_CITATION_5d6e1411-9ca2-41f2-8c54-1a4e7b746aca&quot;,&quot;properties&quot;:{&quot;noteIndex&quot;:0},&quot;isEdited&quot;:false,&quot;manualOverride&quot;:{&quot;isManuallyOverridden&quot;:false,&quot;citeprocText&quot;:&quot;(Neo et al., 1998)&quot;,&quot;manualOverrideText&quot;:&quot;&quot;},&quot;citationTag&quot;:&quot;MENDELEY_CITATION_v3_eyJjaXRhdGlvbklEIjoiTUVOREVMRVlfQ0lUQVRJT05fNWQ2ZTE0MTEtOWNhMi00MWYyLThjNTQtMWE0ZTdiNzQ2YWNhIiwicHJvcGVydGllcyI6eyJub3RlSW5kZXgiOjB9LCJpc0VkaXRlZCI6ZmFsc2UsIm1hbnVhbE92ZXJyaWRlIjp7ImlzTWFudWFsbHlPdmVycmlkZGVuIjpmYWxzZSwiY2l0ZXByb2NUZXh0IjoiKE5lbyBldCBhbC4sIDE5OTgpIiwibWFudWFsT3ZlcnJpZGVUZXh0IjoiIn0sImNpdGF0aW9uSXRlbXMiOlt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2e322f4f-9717-497e-be83-6fc9793925b8&quot;,&quot;properties&quot;:{&quot;noteIndex&quot;:0,&quot;mode&quot;:&quot;composite&quot;},&quot;isEdited&quot;:false,&quot;manualOverride&quot;:{&quot;isManuallyOverridden&quot;:false,&quot;citeprocText&quot;:&quot;Pittman (1992)&quot;,&quot;manualOverrideText&quot;:&quot;&quot;},&quot;citationTag&quot;:&quot;MENDELEY_CITATION_v3_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&quot;,&quot;citationItems&quot;:[{&quot;id&quot;:&quot;83580896-d3eb-3334-aad7-0cf2585db8af&quot;,&quot;itemData&quot;:{&quot;type&quot;:&quot;article-journal&quot;,&quot;id&quot;:&quot;83580896-d3eb-3334-aad7-0cf2585db8af&quot;,&quot;title&quot;:&quot;Relationship of porosity and permeability to various parameters derived from mercury injection-capillary pressure curves for sandstone&quot;,&quot;author&quot;:[{&quot;family&quot;:&quot;Pittman&quot;,&quot;given&quot;:&quot;Edward D&quot;,&quot;parse-names&quot;:false,&quot;dropping-particle&quot;:&quot;&quot;,&quot;non-dropping-particle&quot;:&quot;&quot;}],&quot;container-title&quot;:&quot;AAPG bulletin&quot;,&quot;container-title-short&quot;:&quot;Am Assoc Pet Geol Bull&quot;,&quot;issued&quot;:{&quot;date-parts&quot;:[[1992]]},&quot;page&quot;:&quot;191-198&quot;,&quot;publisher&quot;:&quot;American Association of Petroleum Geologists (AAPG)&quot;,&quot;issue&quot;:&quot;2&quot;,&quot;volume&quot;:&quot;76&quot;},&quot;isTemporary&quot;:false,&quot;displayAs&quot;:&quot;composite&quot;,&quot;suppress-author&quot;:false,&quot;composite&quot;:true,&quot;author-only&quot;:false}]},{&quot;citationID&quot;:&quot;MENDELEY_CITATION_51897b2f-491a-4764-a031-94e18d1724a3&quot;,&quot;properties&quot;:{&quot;noteIndex&quot;:0,&quot;mode&quot;:&quot;composite&quot;},&quot;isEdited&quot;:false,&quot;manualOverride&quot;:{&quot;isManuallyOverridden&quot;:false,&quot;citeprocText&quot;:&quot;Amaefule et al. (1993)&quot;,&quot;manualOverrideText&quot;:&quot;&quot;},&quot;citationTag&quot;:&quot;MENDELEY_CITATION_v3_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&quot;,&quot;citationItems&quot;:[{&quot;id&quot;:&quot;0662d87c-2587-365e-8c3d-c4cd263adaa6&quot;,&quot;itemData&quot;:{&quot;type&quot;:&quot;paper-conference&quot;,&quot;id&quot;:&quot;0662d87c-2587-365e-8c3d-c4cd263adaa6&quot;,&quot;title&quot;:&quot;Enhanced reservoir description: using core and log data to identify hydraulic (flow) units and predict permeability in uncored intervals/wells&quot;,&quot;author&quot;:[{&quot;family&quot;:&quot;Amaefule&quot;,&quot;given&quot;:&quot;Jude O&quot;,&quot;parse-names&quot;:false,&quot;dropping-particle&quot;:&quot;&quot;,&quot;non-dropping-particle&quot;:&quot;&quot;},{&quot;family&quot;:&quot;Altunbay&quot;,&quot;given&quot;:&quot;Mehmet&quot;,&quot;parse-names&quot;:false,&quot;dropping-particle&quot;:&quot;&quot;,&quot;non-dropping-particle&quot;:&quot;&quot;},{&quot;family&quot;:&quot;Tiab&quot;,&quot;given&quot;:&quot;Djebbar&quot;,&quot;parse-names&quot;:false,&quot;dropping-particle&quot;:&quot;&quot;,&quot;non-dropping-particle&quot;:&quot;&quot;},{&quot;family&quot;:&quot;Kersey&quot;,&quot;given&quot;:&quot;David G&quot;,&quot;parse-names&quot;:false,&quot;dropping-particle&quot;:&quot;&quot;,&quot;non-dropping-particle&quot;:&quot;&quot;},{&quot;family&quot;:&quot;Keelan&quot;,&quot;given&quot;:&quot;Dare K&quot;,&quot;parse-names&quot;:false,&quot;dropping-particle&quot;:&quot;&quot;,&quot;non-dropping-particle&quot;:&quot;&quot;}],&quot;container-title&quot;:&quot;SPE Annual Technical Conference and Exhibition&quot;,&quot;issued&quot;:{&quot;date-parts&quot;:[[1993]]},&quot;container-title-short&quot;:&quot;&quot;},&quot;isTemporary&quot;:false,&quot;displayAs&quot;:&quot;composite&quot;,&quot;suppress-author&quot;:false,&quot;composite&quot;:true,&quot;author-only&quot;:false}]},{&quot;citationID&quot;:&quot;MENDELEY_CITATION_5a2d7ab4-96c2-427a-bdb0-e78f01432e22&quot;,&quot;properties&quot;:{&quot;noteIndex&quot;:0,&quot;mode&quot;:&quot;composite&quot;},&quot;isEdited&quot;:false,&quot;manualOverride&quot;:{&quot;isManuallyOverridden&quot;:false,&quot;citeprocText&quot;:&quot;Gunter et al. (1997)&quot;,&quot;manualOverrideText&quot;:&quot;&quot;},&quot;citationTag&quot;:&quot;MENDELEY_CITATION_v3_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&quot;,&quot;citationItems&quot;:[{&quot;id&quot;:&quot;01394b77-0105-38bc-b88a-8bf05deb3f1c&quot;,&quot;itemData&quot;:{&quot;type&quot;:&quot;paper-conference&quot;,&quot;id&quot;:&quot;01394b77-0105-38bc-b88a-8bf05deb3f1c&quot;,&quot;title&quot;:&quot;Early determination of reservoir flow units using an integrated petrophysical method&quot;,&quot;author&quot;:[{&quot;family&quot;:&quot;Gunter&quot;,&quot;given&quot;:&quot;G W&quot;,&quot;parse-names&quot;:false,&quot;dropping-particle&quot;:&quot;&quot;,&quot;non-dropping-particle&quot;:&quot;&quot;},{&quot;family&quot;:&quot;Finneran&quot;,&quot;given&quot;:&quot;J M&quot;,&quot;parse-names&quot;:false,&quot;dropping-particle&quot;:&quot;&quot;,&quot;non-dropping-particle&quot;:&quot;&quot;},{&quot;family&quot;:&quot;Hartmann&quot;,&quot;given&quot;:&quot;D J&quot;,&quot;parse-names&quot;:false,&quot;dropping-particle&quot;:&quot;&quot;,&quot;non-dropping-particle&quot;:&quot;&quot;},{&quot;family&quot;:&quot;Miller&quot;,&quot;given&quot;:&quot;J D&quot;,&quot;parse-names&quot;:false,&quot;dropping-particle&quot;:&quot;&quot;,&quot;non-dropping-particle&quot;:&quot;&quot;}],&quot;container-title&quot;:&quot;SPE Annual Technical Conference and Exhibition?&quot;,&quot;issued&quot;:{&quot;date-parts&quot;:[[1997]]},&quot;page&quot;:&quot;SPE–38679&quot;,&quot;container-title-short&quot;:&quot;&quot;},&quot;isTemporary&quot;:false,&quot;displayAs&quot;:&quot;composite&quot;,&quot;suppress-author&quot;:false,&quot;composite&quot;:true,&quot;author-only&quot;:false}]},{&quot;citationID&quot;:&quot;MENDELEY_CITATION_be52f02b-0590-4ecb-9da4-ce4142d3f5cc&quot;,&quot;properties&quot;:{&quot;noteIndex&quot;:0},&quot;isEdited&quot;:false,&quot;manualOverride&quot;:{&quot;isManuallyOverridden&quot;:false,&quot;citeprocText&quot;:&quot;(Al-Aruri et al., 1998; Neo et al., 1998; Clerke et al., 2008)&quot;,&quot;manualOverrideText&quot;:&quot;&quot;},&quot;citationTag&quot;:&quot;MENDELEY_CITATION_v3_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&quot;,&quot;citationItems&quot;:[{&quot;id&quot;:&quot;82392232-6c51-3e94-94d8-bd053b1ee5d9&quot;,&quot;itemData&quot;:{&quot;type&quot;:&quot;paper-conference&quot;,&quot;id&quot;:&quot;82392232-6c51-3e94-94d8-bd053b1ee5d9&quot;,&quot;title&quot;:&quot;Rock Type and Permeability Prediction from Mercury Injection Data: Application to a Heterogeneous Carbonate Oil Reservoir, Offshore Abu Dhabi (United Arab Emirates)&quot;,&quot;author&quot;:[{&quot;family&quot;:&quot;Al-Aruri&quot;,&quot;given&quot;:&quot;Ahmad&quot;,&quot;parse-names&quot;:false,&quot;dropping-particle&quot;:&quot;&quot;,&quot;non-dropping-particle&quot;:&quot;&quot;},{&quot;family&quot;:&quot;Ali&quot;,&quot;given&quot;:&quot;F Baba&quot;,&quot;parse-names&quot;:false,&quot;dropping-particle&quot;:&quot;&quot;,&quot;non-dropping-particle&quot;:&quot;&quot;},{&quot;family&quot;:&quot;Ahmad&quot;,&quot;given&quot;:&quot;Habib A&quot;,&quot;parse-names&quot;:false,&quot;dropping-particle&quot;:&quot;&quot;,&quot;non-dropping-particle&quot;:&quot;&quot;},{&quot;family&quot;:&quot;Samad&quot;,&quot;given&quot;:&quot;Saleh A&quot;,&quot;parse-names&quot;:false,&quot;dropping-particle&quot;:&quot;&quot;,&quot;non-dropping-particle&quot;:&quot;&quot;}],&quot;container-title&quot;:&quot;Abu Dhabi International Petroleum Exhibition and Conference&quot;,&quot;issued&quot;:{&quot;date-parts&quot;:[[1998]]},&quot;page&quot;:&quot;SPE–49556&quot;,&quot;container-title-short&quot;:&quot;&quot;},&quot;isTemporary&quot;:false},{&quot;id&quot;:&quot;26e7f038-4466-312a-b60f-6a023739553a&quot;,&quot;itemData&quot;:{&quot;type&quot;:&quot;article-journal&quot;,&quot;id&quot;:&quot;26e7f038-4466-312a-b60f-6a023739553a&quot;,&quot;title&quot;:&quot;Application of Thomeer Hyperbolas to decode the pore systems, facies and reservoir properties of the Upper Jurassic Arab D Limestone, Ghawar field, Saudi Arabia: A “Rosetta Stone” approach&quot;,&quot;author&quot;:[{&quot;family&quot;:&quot;Clerke&quot;,&quot;given&quot;:&quot;Edward A&quot;,&quot;parse-names&quot;:false,&quot;dropping-particle&quot;:&quot;&quot;,&quot;non-dropping-particle&quot;:&quot;&quot;},{&quot;family&quot;:&quot;Mueller III&quot;,&quot;given&quot;:&quot;Harry W&quot;,&quot;parse-names&quot;:false,&quot;dropping-particle&quot;:&quot;&quot;,&quot;non-dropping-particle&quot;:&quot;&quot;},{&quot;family&quot;:&quot;Phillips&quot;,&quot;given&quot;:&quot;Eugene Craig&quot;,&quot;parse-names&quot;:false,&quot;dropping-particle&quot;:&quot;&quot;,&quot;non-dropping-particle&quot;:&quot;&quot;},{&quot;family&quot;:&quot;Eyvazzadeh&quot;,&quot;given&quot;:&quot;Ramsin Y&quot;,&quot;parse-names&quot;:false,&quot;dropping-particle&quot;:&quot;&quot;,&quot;non-dropping-particle&quot;:&quot;&quot;},{&quot;family&quot;:&quot;Jones&quot;,&quot;given&quot;:&quot;David H&quot;,&quot;parse-names&quot;:false,&quot;dropping-particle&quot;:&quot;&quot;,&quot;non-dropping-particle&quot;:&quot;&quot;},{&quot;family&quot;:&quot;Ramamoorthy&quot;,&quot;given&quot;:&quot;Raghu&quot;,&quot;parse-names&quot;:false,&quot;dropping-particle&quot;:&quot;&quot;,&quot;non-dropping-particle&quot;:&quot;&quot;},{&quot;family&quot;:&quot;Srivastava&quot;,&quot;given&quot;:&quot;Ashok&quot;,&quot;parse-names&quot;:false,&quot;dropping-particle&quot;:&quot;&quot;,&quot;non-dropping-particle&quot;:&quot;&quot;}],&quot;container-title&quot;:&quot;GeoArabia&quot;,&quot;issued&quot;:{&quot;date-parts&quot;:[[2008]]},&quot;page&quot;:&quot;113-160&quot;,&quot;publisher&quot;:&quot;Gulf PetroLink&quot;,&quot;issue&quot;:&quot;4&quot;,&quot;volume&quot;:&quot;13&quot;,&quot;container-title-short&quot;:&quot;&quot;},&quot;isTemporary&quot;:false},{&quot;id&quot;:&quot;b5abd240-08fc-3de7-8d22-8a7b5f31044f&quot;,&quot;itemData&quot;:{&quot;type&quot;:&quot;paper-conference&quot;,&quot;id&quot;:&quot;b5abd240-08fc-3de7-8d22-8a7b5f31044f&quot;,&quot;title&quot;:&quot;Geological framework modeling and rock type optimization for a giant oil field&quot;,&quot;author&quot;:[{&quot;family&quot;:&quot;Neo&quot;,&quot;given&quot;:&quot;Sadafumi&quot;,&quot;parse-names&quot;:false,&quot;dropping-particle&quot;:&quot;&quot;,&quot;non-dropping-particle&quot;:&quot;&quot;},{&quot;family&quot;:&quot;Asada&quot;,&quot;given&quot;:&quot;Jiro&quot;,&quot;parse-names&quot;:false,&quot;dropping-particle&quot;:&quot;&quot;,&quot;non-dropping-particle&quot;:&quot;&quot;},{&quot;family&quot;:&quot;Fujita&quot;,&quot;given&quot;:&quot;Nozomi&quot;,&quot;parse-names&quot;:false,&quot;dropping-particle&quot;:&quot;&quot;,&quot;non-dropping-particle&quot;:&quot;&quot;},{&quot;family&quot;:&quot;Mohammed&quot;,&quot;given&quot;:&quot;Salman&quot;,&quot;parse-names&quot;:false,&quot;dropping-particle&quot;:&quot;&quot;,&quot;non-dropping-particle&quot;:&quot;&quot;},{&quot;family&quot;:&quot;Arab&quot;,&quot;given&quot;:&quot;Hani&quot;,&quot;parse-names&quot;:false,&quot;dropping-particle&quot;:&quot;&quot;,&quot;non-dropping-particle&quot;:&quot;&quot;}],&quot;container-title&quot;:&quot;Abu Dhabi International Petroleum Exhibition and Conference&quot;,&quot;issued&quot;:{&quot;date-parts&quot;:[[1998]]},&quot;container-title-short&quot;:&quot;&quot;},&quot;isTemporary&quot;:false}]},{&quot;citationID&quot;:&quot;MENDELEY_CITATION_ff0dcd6d-7bae-405d-a636-4e00f034df7c&quot;,&quot;properties&quot;:{&quot;noteIndex&quot;:0},&quot;isEdited&quot;:false,&quot;manualOverride&quot;:{&quot;isManuallyOverridden&quot;:false,&quot;citeprocText&quot;:&quot;(Bennis and Torres-Verdin, 2019; Raheem et al., 2023)&quot;,&quot;manualOverrideText&quot;:&quot;&quot;},&quot;citationTag&quot;:&quot;MENDELEY_CITATION_v3_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&quot;,&quot;citationItems&quot;:[{&quot;id&quot;:&quot;320982d0-60f6-3ac6-b3d3-e7b2282c7628&quot;,&quot;itemData&quot;:{&quot;type&quot;:&quot;paper-conference&quot;,&quot;id&quot;:&quot;320982d0-60f6-3ac6-b3d3-e7b2282c7628&quot;,&quot;title&quot;:&quot;Best Practices in Automatic Permeability Estimation: Machine-Learning Methods vs. Conventional Petrophysical Models&quot;,&quot;author&quot;:[{&quot;family&quot;:&quot;Raheem&quot;,&quot;given&quot;:&quot;Oriyomi&quot;,&quot;parse-names&quot;:false,&quot;dropping-particle&quot;:&quot;&quot;,&quot;non-dropping-particle&quot;:&quot;&quot;},{&quot;family&quot;:&quot;Pan&quot;,&quot;given&quot;:&quot;Wen&quot;,&quot;parse-names&quot;:false,&quot;dropping-particle&quot;:&quot;&quot;,&quot;non-dropping-particle&quot;:&quot;&quot;},{&quot;family&quot;:&quot;Torres-Verd\\'\\in&quot;,&quot;given&quot;:&quot;Carlos&quot;,&quot;parse-names&quot;:false,&quot;dropping-particle&quot;:&quot;&quot;,&quot;non-dropping-particle&quot;:&quot;&quot;},{&quot;family&quot;:&quot;Morales&quot;,&quot;given&quot;:&quot;Misael M&quot;,&quot;parse-names&quot;:false,&quot;dropping-particle&quot;:&quot;&quot;,&quot;non-dropping-particle&quot;:&quot;&quot;}],&quot;container-title&quot;:&quot;SPWLA Annual Logging Symposium&quot;,&quot;issued&quot;:{&quot;date-parts&quot;:[[2023]]},&quot;page&quot;:&quot;D041S015R001&quot;,&quot;container-title-short&quot;:&quot;&quot;},&quot;isTemporary&quot;:false},{&quot;id&quot;:&quot;77934715-cd48-375c-9862-98c66fbf76be&quot;,&quot;itemData&quot;:{&quot;type&quot;:&quot;paper-conference&quot;,&quot;id&quot;:&quot;77934715-cd48-375c-9862-98c66fbf76be&quot;,&quot;title&quot;:&quot;Estimation of dynamic petrophysical properties from multiple well logs using machine learning and unsupervised rock classification&quot;,&quot;author&quot;:[{&quot;family&quot;:&quot;Bennis&quot;,&quot;given&quot;:&quot;Mohamed&quot;,&quot;parse-names&quot;:false,&quot;dropping-particle&quot;:&quot;&quot;,&quot;non-dropping-particle&quot;:&quot;&quot;},{&quot;family&quot;:&quot;Torres-Verdin&quot;,&quot;given&quot;:&quot;Carlos&quot;,&quot;parse-names&quot;:false,&quot;dropping-particle&quot;:&quot;&quot;,&quot;non-dropping-particle&quot;:&quot;&quot;}],&quot;container-title&quot;:&quot;SPWLA Annual Logging Symposium&quot;,&quot;issued&quot;:{&quot;date-parts&quot;:[[2019]]},&quot;page&quot;:&quot;D053S015R004&quot;,&quot;container-title-short&quot;:&quot;&quot;},&quot;isTemporar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0D47-530B-4EA4-8029-38BEF8BF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186</TotalTime>
  <Pages>1</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14</cp:revision>
  <cp:lastPrinted>2024-03-13T01:07:00Z</cp:lastPrinted>
  <dcterms:created xsi:type="dcterms:W3CDTF">2024-03-12T20:39:00Z</dcterms:created>
  <dcterms:modified xsi:type="dcterms:W3CDTF">2024-03-13T01:07:00Z</dcterms:modified>
</cp:coreProperties>
</file>