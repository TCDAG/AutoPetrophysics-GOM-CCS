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6D512BF" w:rsidR="0030156E" w:rsidRPr="003E2E02" w:rsidRDefault="0030156E" w:rsidP="0030156E">
      <w:pPr>
        <w:pStyle w:val="AbstractTitle"/>
      </w:pPr>
      <w:r>
        <w:t>Automatic well</w:t>
      </w:r>
      <w:r w:rsidR="00730ED9">
        <w:t>-</w:t>
      </w:r>
      <w:r>
        <w:t xml:space="preserve">log baseline correction </w:t>
      </w:r>
      <w:r w:rsidR="00730ED9">
        <w:t xml:space="preserve">via deep learning </w:t>
      </w:r>
      <w:r>
        <w:t xml:space="preserve">for rapid </w:t>
      </w:r>
      <w:r w:rsidR="00730ED9">
        <w:t xml:space="preserve">screening </w:t>
      </w:r>
      <w:r>
        <w:t>of potential CO</w:t>
      </w:r>
      <w:r>
        <w:rPr>
          <w:vertAlign w:val="subscript"/>
        </w:rPr>
        <w:t>2</w:t>
      </w:r>
      <w:r>
        <w:t xml:space="preserve"> storage sites</w:t>
      </w:r>
      <w:r w:rsidR="00A14155">
        <w:t xml:space="preserve"> </w:t>
      </w:r>
    </w:p>
    <w:p w14:paraId="26FB19C0" w14:textId="055B4A7C" w:rsidR="0030156E" w:rsidRPr="00C0635B" w:rsidRDefault="0030156E" w:rsidP="0030156E">
      <w:pPr>
        <w:pStyle w:val="AbstractAuthors"/>
      </w:pPr>
      <w:r w:rsidRPr="00B3416E">
        <w:t>Misael M. Morales*, Carlos Torres-Verdín, and Michae</w:t>
      </w:r>
      <w:r w:rsidR="00600836">
        <w:t xml:space="preserve">l </w:t>
      </w:r>
      <w:r w:rsidRPr="00B3416E">
        <w:t>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FB18D8">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37387BBD"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used to calculate volumetric concentration of shale and to detect potential sweet spots along the well for CO</w:t>
      </w:r>
      <w:r w:rsidR="002B53C8">
        <w:rPr>
          <w:vertAlign w:val="subscript"/>
        </w:rPr>
        <w:t>2</w:t>
      </w:r>
      <w:r w:rsidR="002B53C8">
        <w:t xml:space="preserve"> storage. </w:t>
      </w:r>
      <w:r w:rsidR="00730ED9">
        <w:t>A</w:t>
      </w:r>
      <w:r>
        <w:t xml:space="preserve"> benefit of this approach is its ability to compress and denoise the</w:t>
      </w:r>
      <w:r w:rsidR="00290CD2">
        <w:t xml:space="preserve"> </w:t>
      </w:r>
      <w:r>
        <w:t>raw SP log</w:t>
      </w:r>
      <w:r w:rsidR="002B53C8">
        <w:t xml:space="preserve"> and 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495F9248" w:rsidR="00DD1C16" w:rsidRPr="00DD1C16" w:rsidRDefault="00DD1C16">
      <w:pPr>
        <w:pStyle w:val="AbstractNormalText"/>
      </w:pPr>
      <w:r>
        <w:t xml:space="preserve">It is becoming </w:t>
      </w:r>
      <w:r w:rsidR="00730ED9">
        <w:t>standard practice</w:t>
      </w:r>
      <w:r>
        <w:t xml:space="preserve">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w:t>
      </w:r>
      <w:r w:rsidR="00730ED9">
        <w:t>-</w:t>
      </w:r>
      <w:r>
        <w:t>log domain, spontaneous potential (SP) and gamma ray (GR) logs tend to be the only source of data available</w:t>
      </w:r>
      <w:r w:rsidR="00730ED9">
        <w:t>;</w:t>
      </w:r>
      <w:r>
        <w:t xml:space="preserve"> methods for petrophysical interpretation must be derived accordingly. </w:t>
      </w:r>
    </w:p>
    <w:p w14:paraId="698A3A7B" w14:textId="77777777" w:rsidR="00DD1C16" w:rsidRDefault="00DD1C16">
      <w:pPr>
        <w:pStyle w:val="AbstractNormalText"/>
      </w:pPr>
    </w:p>
    <w:p w14:paraId="02295CCB" w14:textId="67216937"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rsidR="00AA15B7">
        <w:rPr>
          <w:color w:val="000000"/>
        </w:rPr>
        <w:t xml:space="preserve">. </w:t>
      </w:r>
      <w:r>
        <w:t xml:space="preserve">However, temperature and salinity have significant effects on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004D61B5" w:rsidR="00DD1C16" w:rsidRPr="00DD1C16" w:rsidRDefault="004F60B8" w:rsidP="00DD1C16">
      <w:pPr>
        <w:tabs>
          <w:tab w:val="clear" w:pos="504"/>
        </w:tabs>
      </w:pPr>
      <w:r>
        <w:rPr>
          <w:color w:val="000000"/>
        </w:rPr>
        <w:t>B</w:t>
      </w:r>
      <w:r w:rsidR="00DD1C16">
        <w:rPr>
          <w:color w:val="000000"/>
        </w:rPr>
        <w:t xml:space="preserve">aseline correction algorithms have been widely explored, and often depend on an iterative approach for data shifting </w:t>
      </w:r>
      <w:r w:rsidR="00DD1C16">
        <w:rPr>
          <w:color w:val="000000"/>
        </w:rPr>
        <w:t>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Content>
          <w:r w:rsidR="00DD1C16" w:rsidRPr="00C27CF2">
            <w:rPr>
              <w:color w:val="000000"/>
            </w:rPr>
            <w:t>McConnell (1983, 1988)</w:t>
          </w:r>
        </w:sdtContent>
      </w:sdt>
      <w:r w:rsidR="00DD1C16">
        <w:rPr>
          <w:color w:val="000000"/>
        </w:rPr>
        <w:t xml:space="preserve"> </w:t>
      </w:r>
      <w:r w:rsidR="00730ED9">
        <w:rPr>
          <w:color w:val="000000"/>
        </w:rPr>
        <w:t>was</w:t>
      </w:r>
      <w:r w:rsidR="00DD1C16">
        <w:rPr>
          <w:color w:val="000000"/>
        </w:rPr>
        <w:t xml:space="preserve"> the first </w:t>
      </w:r>
      <w:r w:rsidR="00730ED9">
        <w:rPr>
          <w:color w:val="000000"/>
        </w:rPr>
        <w:t xml:space="preserve">author </w:t>
      </w:r>
      <w:r w:rsidR="00DD1C16">
        <w:rPr>
          <w:color w:val="000000"/>
        </w:rPr>
        <w:t xml:space="preserve">to </w:t>
      </w:r>
      <w:r w:rsidR="00730ED9">
        <w:rPr>
          <w:color w:val="000000"/>
        </w:rPr>
        <w:t>describe</w:t>
      </w:r>
      <w:r w:rsidR="00DD1C16">
        <w:rPr>
          <w:color w:val="000000"/>
        </w:rPr>
        <w:t xml:space="preserve">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 xml:space="preserve">environmental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Content>
          <w:r w:rsidR="00DD1C16">
            <w:t>Bautista-Anguiano &amp; Torres-Verdín (2015)</w:t>
          </w:r>
        </w:sdtContent>
      </w:sdt>
      <w:r w:rsidR="00DD1C16">
        <w:rPr>
          <w:color w:val="000000"/>
        </w:rPr>
        <w:t xml:space="preserve"> develop</w:t>
      </w:r>
      <w:r w:rsidR="00730ED9">
        <w:rPr>
          <w:color w:val="000000"/>
        </w:rPr>
        <w:t>ed</w:t>
      </w:r>
      <w:r w:rsidR="00DD1C16">
        <w:rPr>
          <w:color w:val="000000"/>
        </w:rPr>
        <w:t xml:space="preserve"> a robust mechanistic modeling framework for the interpretation of SP logs, including a physics-based correction based on </w:t>
      </w:r>
      <w:r w:rsidR="00730ED9">
        <w:rPr>
          <w:color w:val="000000"/>
        </w:rPr>
        <w:t xml:space="preserve">specific </w:t>
      </w:r>
      <w:r w:rsidR="00DD1C16">
        <w:rPr>
          <w:color w:val="000000"/>
        </w:rPr>
        <w:t xml:space="preserve">reservoir </w:t>
      </w:r>
      <w:r w:rsidR="00730ED9">
        <w:rPr>
          <w:color w:val="000000"/>
        </w:rPr>
        <w:t>conditions</w:t>
      </w:r>
      <w:r w:rsidR="00DD1C16">
        <w:rPr>
          <w:color w:val="000000"/>
        </w:rPr>
        <w:t xml:space="preserve">. </w:t>
      </w:r>
    </w:p>
    <w:p w14:paraId="1ADFA4E7" w14:textId="77777777" w:rsidR="007E30D0" w:rsidRDefault="007E30D0">
      <w:pPr>
        <w:pStyle w:val="AbstractNormalText"/>
      </w:pPr>
    </w:p>
    <w:p w14:paraId="3D2F78DE" w14:textId="6BE32794"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r w:rsidR="00C27CF2" w:rsidRPr="00C27CF2">
            <w:rPr>
              <w:color w:val="000000"/>
            </w:rPr>
            <w:t>Peyret et al. (2019)</w:t>
          </w:r>
        </w:sdtContent>
      </w:sdt>
      <w:r w:rsidR="001543A3">
        <w:rPr>
          <w:color w:val="000000"/>
        </w:rPr>
        <w:t xml:space="preserve"> compare</w:t>
      </w:r>
      <w:r w:rsidR="00730ED9">
        <w:rPr>
          <w:color w:val="000000"/>
        </w:rPr>
        <w:t>d</w:t>
      </w:r>
      <w:r w:rsidR="001543A3">
        <w:rPr>
          <w:color w:val="000000"/>
        </w:rPr>
        <w:t xml:space="preserve"> deep learning methods for automatic well</w:t>
      </w:r>
      <w:r w:rsidR="00730ED9">
        <w:rPr>
          <w:color w:val="000000"/>
        </w:rPr>
        <w:t>-</w:t>
      </w:r>
      <w:r w:rsidR="001543A3">
        <w:rPr>
          <w:color w:val="000000"/>
        </w:rPr>
        <w:t>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w:t>
      </w:r>
      <w:r w:rsidR="00730ED9">
        <w:rPr>
          <w:color w:val="000000"/>
        </w:rPr>
        <w:t>ed</w:t>
      </w:r>
      <w:r w:rsidR="00103992">
        <w:rPr>
          <w:color w:val="000000"/>
        </w:rPr>
        <w:t xml:space="preserve"> a deep learning method for well</w:t>
      </w:r>
      <w:r w:rsidR="00730ED9">
        <w:rPr>
          <w:color w:val="000000"/>
        </w:rPr>
        <w:t>-</w:t>
      </w:r>
      <w:r w:rsidR="00103992">
        <w:rPr>
          <w:color w:val="000000"/>
        </w:rPr>
        <w:t xml:space="preserve">log </w:t>
      </w:r>
      <w:r w:rsidR="005671EA">
        <w:rPr>
          <w:color w:val="000000"/>
        </w:rPr>
        <w:t xml:space="preserve">generation that </w:t>
      </w:r>
      <w:r w:rsidR="00B33164">
        <w:rPr>
          <w:color w:val="000000"/>
        </w:rPr>
        <w:t xml:space="preserve">is </w:t>
      </w:r>
      <w:r w:rsidR="005671EA">
        <w:rPr>
          <w:color w:val="000000"/>
        </w:rPr>
        <w:t xml:space="preserve">consistent with reservoir </w:t>
      </w:r>
      <w:r w:rsidR="0033411E">
        <w:rPr>
          <w:color w:val="000000"/>
        </w:rPr>
        <w:t>rock properties</w:t>
      </w:r>
      <w:r w:rsidR="005671EA">
        <w:rPr>
          <w:color w:val="000000"/>
        </w:rPr>
        <w:t>.</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w:t>
      </w:r>
      <w:r w:rsidR="00730ED9">
        <w:rPr>
          <w:color w:val="000000"/>
        </w:rPr>
        <w:t>d</w:t>
      </w:r>
      <w:r w:rsidR="00BB3B7E">
        <w:rPr>
          <w:color w:val="000000"/>
        </w:rPr>
        <w:t xml:space="preserv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w:t>
      </w:r>
      <w:r w:rsidR="00730ED9">
        <w:rPr>
          <w:color w:val="000000"/>
        </w:rPr>
        <w:t>ed</w:t>
      </w:r>
      <w:r w:rsidR="00BB3B7E">
        <w:rPr>
          <w:color w:val="000000"/>
        </w:rPr>
        <w:t xml:space="preserve">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2AE095C0" w:rsidR="00FE2B8B" w:rsidRPr="005671EA" w:rsidRDefault="001543A3">
      <w:pPr>
        <w:pStyle w:val="AbstractNormalText"/>
        <w:rPr>
          <w:color w:val="000000"/>
        </w:rPr>
      </w:pPr>
      <w:r>
        <w:rPr>
          <w:color w:val="000000"/>
        </w:rPr>
        <w:t xml:space="preserve">We </w:t>
      </w:r>
      <w:r w:rsidR="00730ED9">
        <w:rPr>
          <w:color w:val="000000"/>
        </w:rPr>
        <w:t>develop</w:t>
      </w:r>
      <w:r>
        <w:rPr>
          <w:color w:val="000000"/>
        </w:rPr>
        <w:t xml:space="preserv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r w:rsidR="0013090D">
        <w:rPr>
          <w:color w:val="000000"/>
        </w:rPr>
        <w:t>Subsequently, t</w:t>
      </w:r>
      <w:r w:rsidR="00961843">
        <w:rPr>
          <w:color w:val="000000"/>
        </w:rPr>
        <w: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w:t>
      </w:r>
      <w:r w:rsidR="0013090D">
        <w:rPr>
          <w:color w:val="000000"/>
        </w:rPr>
        <w:t>the new interpretation/processing</w:t>
      </w:r>
      <w:r w:rsidR="002778FB">
        <w:rPr>
          <w:color w:val="000000"/>
        </w:rPr>
        <w:t xml:space="preserve">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lastRenderedPageBreak/>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401545C3"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6D0052">
        <w:rPr>
          <w:noProof/>
        </w:rPr>
        <w:t>1</w:t>
      </w:r>
      <w:r>
        <w:rPr>
          <w:noProof/>
        </w:rPr>
        <w:fldChar w:fldCharType="end"/>
      </w:r>
      <w:r>
        <w:rPr>
          <w:noProof/>
        </w:rPr>
        <w:t xml:space="preserve">:  </w:t>
      </w:r>
      <w:r w:rsidR="00500459">
        <w:rPr>
          <w:noProof/>
        </w:rPr>
        <w:t>The</w:t>
      </w:r>
      <w:r>
        <w:rPr>
          <w:noProof/>
        </w:rPr>
        <w:t xml:space="preserve"> raw SP log (A) and its corresponding engineered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11D0A84C" w:rsidR="00463013" w:rsidRDefault="00A66057" w:rsidP="00D5710D">
      <w:pPr>
        <w:pStyle w:val="AbstractNormalText"/>
      </w:pPr>
      <w:r>
        <w:t>T</w:t>
      </w:r>
      <w:r w:rsidR="00181ADC">
        <w:t>he derivative with respect to depth is given b</w:t>
      </w:r>
      <w:r w:rsidR="000E59AC">
        <w:t>y</w:t>
      </w:r>
      <w:r w:rsidR="004D5F64">
        <w:t xml:space="preserve"> the centered finite difference </w:t>
      </w:r>
      <w:proofErr w:type="gramStart"/>
      <w:r w:rsidR="004D5F64">
        <w:t>formula</w:t>
      </w:r>
      <w:proofErr w:type="gramEnd"/>
      <w:r w:rsidR="000E59AC">
        <w:t xml:space="preserve"> </w:t>
      </w:r>
    </w:p>
    <w:p w14:paraId="1A1F7638" w14:textId="440701BC" w:rsidR="00463013" w:rsidRPr="00463013" w:rsidRDefault="00000000"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32D5837F" w:rsidR="00463013" w:rsidRDefault="00E32449" w:rsidP="00D5710D">
      <w:pPr>
        <w:pStyle w:val="AbstractNormalText"/>
      </w:pPr>
      <w:r>
        <w:t xml:space="preserve">The autocorrelation of </w:t>
      </w:r>
      <m:oMath>
        <m:r>
          <m:rPr>
            <m:sty m:val="bi"/>
          </m:rPr>
          <w:rPr>
            <w:rFonts w:ascii="Cambria Math" w:hAnsi="Cambria Math"/>
          </w:rPr>
          <m:t>X</m:t>
        </m:r>
      </m:oMath>
      <w:r>
        <w:t xml:space="preserve"> is </w:t>
      </w:r>
      <w:r w:rsidR="0013090D">
        <w:t>written as</w:t>
      </w:r>
    </w:p>
    <w:p w14:paraId="0C914FAC" w14:textId="5B88F7CB"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6467B403" w:rsidR="00463013" w:rsidRDefault="002150D3" w:rsidP="00D5710D">
      <w:pPr>
        <w:pStyle w:val="AbstractNormalText"/>
      </w:pPr>
      <w:r>
        <w:t xml:space="preserve">The linear detrend </w:t>
      </w:r>
      <w:r w:rsidR="00463013">
        <w:t>feature</w:t>
      </w:r>
      <w:r>
        <w:t xml:space="preserve"> is </w:t>
      </w:r>
      <w:r w:rsidR="0013090D">
        <w:t>expressed as</w:t>
      </w:r>
    </w:p>
    <w:p w14:paraId="43C98B11" w14:textId="25E8F5BA"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101368B3"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w:t>
      </w:r>
      <w:proofErr w:type="gramStart"/>
      <w:r w:rsidR="002150D3">
        <w:t>by</w:t>
      </w:r>
      <w:proofErr w:type="gramEnd"/>
    </w:p>
    <w:p w14:paraId="797ED125" w14:textId="112A72A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63D0B730" w:rsidR="00463013" w:rsidRDefault="00266D84" w:rsidP="00D5710D">
      <w:pPr>
        <w:pStyle w:val="AbstractNormalText"/>
      </w:pPr>
      <w:r>
        <w:t xml:space="preserve">The Hilbert transform of </w:t>
      </w:r>
      <m:oMath>
        <m:r>
          <m:rPr>
            <m:sty m:val="bi"/>
          </m:rPr>
          <w:rPr>
            <w:rFonts w:ascii="Cambria Math" w:hAnsi="Cambria Math"/>
          </w:rPr>
          <m:t>X</m:t>
        </m:r>
      </m:oMath>
      <w:r>
        <w:t xml:space="preserve"> is </w:t>
      </w:r>
      <w:r w:rsidR="0013090D">
        <w:t>expressed as</w:t>
      </w:r>
    </w:p>
    <w:p w14:paraId="1FA32A01"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1E790F5C" w:rsidR="00463013" w:rsidRDefault="00266D84" w:rsidP="00D5710D">
      <w:pPr>
        <w:pStyle w:val="AbstractNormalText"/>
      </w:pPr>
      <w:r>
        <w:t xml:space="preserve">The symmetric infinite impulse response (IIR) filter is </w:t>
      </w:r>
      <w:r w:rsidR="0013090D">
        <w:t>written as</w:t>
      </w:r>
    </w:p>
    <w:p w14:paraId="4D9C3116" w14:textId="77777777" w:rsidR="00463013" w:rsidRPr="0046301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4C4A315" w:rsidR="00C12583" w:rsidRDefault="00D63E78" w:rsidP="00D5710D">
      <w:pPr>
        <w:pStyle w:val="AbstractNormalText"/>
      </w:pPr>
      <w:r>
        <w:t xml:space="preserve">The Savitzky-Golay filter is given </w:t>
      </w:r>
      <w:proofErr w:type="gramStart"/>
      <w:r>
        <w:t>by</w:t>
      </w:r>
      <w:proofErr w:type="gramEnd"/>
    </w:p>
    <w:p w14:paraId="6A600146"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51379309" w:rsidR="00C12583" w:rsidRDefault="00D63E78" w:rsidP="00D5710D">
      <w:pPr>
        <w:pStyle w:val="AbstractNormalText"/>
      </w:pPr>
      <w:r>
        <w:t>The cubic spline coefficients</w:t>
      </w:r>
      <w:r w:rsidR="006B6F32">
        <w:t xml:space="preserve"> </w:t>
      </w:r>
      <w:r w:rsidR="00C12583">
        <w:t>are</w:t>
      </w:r>
      <w:r w:rsidR="006B6F32">
        <w:t xml:space="preserve"> </w:t>
      </w:r>
      <w:r>
        <w:t xml:space="preserve">given </w:t>
      </w:r>
      <w:proofErr w:type="gramStart"/>
      <w:r>
        <w:t>by</w:t>
      </w:r>
      <w:proofErr w:type="gramEnd"/>
    </w:p>
    <w:p w14:paraId="05AF65C7" w14:textId="77777777" w:rsidR="00C12583" w:rsidRPr="00C12583" w:rsidRDefault="00000000"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6B291CE6"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w:t>
      </w:r>
      <w:r w:rsidR="0013090D">
        <w:t>On the other hand, t</w:t>
      </w:r>
      <w:r w:rsidR="00703715">
        <w:t xml:space="preserve">he decoder portion, </w:t>
      </w:r>
      <m:oMath>
        <m:r>
          <w:rPr>
            <w:rFonts w:ascii="Cambria Math" w:hAnsi="Cambria Math"/>
          </w:rPr>
          <m:t>Dec</m:t>
        </m:r>
      </m:oMath>
      <w:r w:rsidR="00703715">
        <w:t xml:space="preserve">, is a mirror image of the encoder and </w:t>
      </w:r>
      <w:r w:rsidR="00691FD6">
        <w:t xml:space="preserve">estimates </w:t>
      </w:r>
      <w:r w:rsidR="00691FD6">
        <w:lastRenderedPageBreak/>
        <w:t xml:space="preserve">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0003708"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w:t>
      </w:r>
      <w:r w:rsidR="0013090D">
        <w:rPr>
          <w:noProof/>
        </w:rPr>
        <w:t xml:space="preserve">of CPU time </w:t>
      </w:r>
      <w:r w:rsidR="00EA4FE4">
        <w:rPr>
          <w:noProof/>
        </w:rPr>
        <w:t xml:space="preserve">to train. </w:t>
      </w:r>
    </w:p>
    <w:p w14:paraId="42E96214" w14:textId="7050BF3F"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w:t>
      </w:r>
      <w:r w:rsidR="0013090D">
        <w:rPr>
          <w:noProof/>
        </w:rPr>
        <w:t xml:space="preserve"> of CPU time</w:t>
      </w:r>
      <w:r w:rsidR="00EA4FE4">
        <w:rPr>
          <w:noProof/>
        </w:rPr>
        <w:t>,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69A2538E">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manually-labeled baseline-corrected SP log (blue), and predicted baseline-corrected SP log (black) using ABC-Net for three randomly selected wells.</w:t>
      </w:r>
    </w:p>
    <w:p w14:paraId="4C749201" w14:textId="5AEBBE18" w:rsidR="006B409C" w:rsidRDefault="006B409C" w:rsidP="006B409C">
      <w:pPr>
        <w:pStyle w:val="AbstractNormalText"/>
        <w:rPr>
          <w:noProof/>
        </w:rPr>
      </w:pPr>
      <w:r>
        <w:rPr>
          <w:noProof/>
        </w:rPr>
        <w:t xml:space="preserve">We observe that ABC-Net is capable of estimating the baseline-corrected SP log accurately and rapidly within 13% error.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AD5FAC3"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lastRenderedPageBreak/>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p>
    <w:p w14:paraId="7C40641C" w14:textId="35F39AE1" w:rsidR="006B409C" w:rsidRPr="006B409C"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DE355F">
      <w:pPr>
        <w:pStyle w:val="AbstractFrame"/>
        <w:framePr w:h="5296" w:hRule="exact" w:hSpace="0" w:vSpace="0" w:wrap="notBeside" w:hAnchor="page" w:x="1484" w:y="5" w:anchorLock="1"/>
      </w:pPr>
      <w:r w:rsidRPr="00DA04A7">
        <w:rPr>
          <w:noProof/>
        </w:rPr>
        <w:drawing>
          <wp:inline distT="0" distB="0" distL="0" distR="0" wp14:anchorId="24BDFEF8" wp14:editId="5C3EA08E">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DE355F">
      <w:pPr>
        <w:pStyle w:val="Caption"/>
        <w:framePr w:h="5296" w:hRule="exact" w:wrap="notBeside" w:vAnchor="text" w:hAnchor="page" w:x="1484" w:y="5"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rPr>
          <w:noProof/>
        </w:rPr>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3"/>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 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325E2303"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w:t>
      </w:r>
      <w:r w:rsidR="0013090D">
        <w:t>d</w:t>
      </w:r>
      <w:r>
        <w:t xml:space="preserve"> permeable and impermeable zones along a well for </w:t>
      </w:r>
      <w:r w:rsidR="006E3374">
        <w:t>potential</w:t>
      </w:r>
      <w:r>
        <w:t xml:space="preserve"> CO</w:t>
      </w:r>
      <w:r>
        <w:rPr>
          <w:vertAlign w:val="subscript"/>
        </w:rPr>
        <w:t>2</w:t>
      </w:r>
      <w:r>
        <w:t xml:space="preserve"> storage zones. </w:t>
      </w:r>
      <w:r w:rsidR="00281A84">
        <w:t xml:space="preserve">We </w:t>
      </w:r>
      <w:r w:rsidR="0082068C">
        <w:t>train</w:t>
      </w:r>
      <w:r w:rsidR="0013090D">
        <w:t>ed</w:t>
      </w:r>
      <w:r w:rsidR="0082068C">
        <w:t xml:space="preserve"> and test</w:t>
      </w:r>
      <w:r w:rsidR="0013090D">
        <w:t>ed</w:t>
      </w:r>
      <w:r w:rsidR="00281A84">
        <w:t xml:space="preserve"> our method with data from 389 wells from the Gulf of Mexico and obtain</w:t>
      </w:r>
      <w:r w:rsidR="0013090D">
        <w:t>ed</w:t>
      </w:r>
      <w:r w:rsidR="00281A84">
        <w:t xml:space="preserve"> predictions for each well within 420 milliseconds </w:t>
      </w:r>
      <w:r w:rsidR="0013090D">
        <w:t xml:space="preserve">of CPU time </w:t>
      </w:r>
      <w:r w:rsidR="00281A84">
        <w:t>at only 13.6% error on average without the need for user interpretation or manual corrections.</w:t>
      </w:r>
      <w:r w:rsidR="00500459">
        <w:t xml:space="preserve"> </w:t>
      </w:r>
      <w:r w:rsidR="006E3374">
        <w:t>The</w:t>
      </w:r>
      <w:r>
        <w:t xml:space="preserve"> ABC-Net workflow </w:t>
      </w:r>
      <w:r w:rsidR="0082068C">
        <w:t>is</w:t>
      </w:r>
      <w:r>
        <w:t xml:space="preserve"> implemented at </w:t>
      </w:r>
      <w:r w:rsidR="0082068C">
        <w:t>the well</w:t>
      </w:r>
      <w:r w:rsidR="0013090D">
        <w:t>-</w:t>
      </w:r>
      <w:r w:rsidR="0082068C">
        <w:t>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w:t>
      </w:r>
      <w:r w:rsidR="0013090D">
        <w:t xml:space="preserve">estimated </w:t>
      </w:r>
      <w:r>
        <w:t>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2C640482" w14:textId="74BE0246" w:rsidR="0013090D" w:rsidRDefault="005671EA">
      <w:pPr>
        <w:pStyle w:val="AbstractNormalText"/>
      </w:pPr>
      <w:r>
        <w:t xml:space="preserve">This work is supported by the Digital Reservoir Characterization (DiReCT) </w:t>
      </w:r>
      <w:r w:rsidR="00DE355F">
        <w:t xml:space="preserve">and Formation Evaluation (FE) </w:t>
      </w:r>
      <w:r>
        <w:t>consorti</w:t>
      </w:r>
      <w:r w:rsidR="00DE355F">
        <w:t>a</w:t>
      </w:r>
      <w:r>
        <w:t xml:space="preserve"> at the University of Texas at Austin.</w:t>
      </w:r>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FB18D8">
          <w:type w:val="continuous"/>
          <w:pgSz w:w="12240" w:h="15840" w:code="1"/>
          <w:pgMar w:top="2160" w:right="1440" w:bottom="2160" w:left="1440" w:header="1440" w:footer="720" w:gutter="0"/>
          <w:cols w:num="2" w:space="720"/>
          <w:titlePg/>
          <w:docGrid w:linePitch="360"/>
        </w:sectPr>
      </w:pPr>
    </w:p>
    <w:p w14:paraId="1DC82E36" w14:textId="562B3C4B" w:rsidR="00F3574D" w:rsidRDefault="004C1B82" w:rsidP="00F3574D">
      <w:pPr>
        <w:autoSpaceDE w:val="0"/>
        <w:autoSpaceDN w:val="0"/>
        <w:ind w:hanging="480"/>
        <w:rPr>
          <w:b/>
          <w:bCs/>
        </w:rPr>
      </w:pPr>
      <w:r>
        <w:rPr>
          <w:b/>
          <w:bCs/>
        </w:rPr>
        <w:t>Reference</w:t>
      </w:r>
      <w:r w:rsidR="00F3574D">
        <w:rPr>
          <w:b/>
          <w:bCs/>
        </w:rPr>
        <w:t>s</w:t>
      </w:r>
    </w:p>
    <w:p w14:paraId="1C8A99C3" w14:textId="77777777" w:rsidR="00F3574D" w:rsidRDefault="00F3574D" w:rsidP="00F3574D">
      <w:pPr>
        <w:autoSpaceDE w:val="0"/>
        <w:autoSpaceDN w:val="0"/>
        <w:ind w:hanging="480"/>
        <w:rPr>
          <w:b/>
          <w:bCs/>
        </w:rPr>
      </w:pPr>
    </w:p>
    <w:p w14:paraId="11FE7103" w14:textId="77777777" w:rsidR="00F3574D" w:rsidRDefault="00F3574D" w:rsidP="00F3574D">
      <w:pPr>
        <w:shd w:val="clear" w:color="auto" w:fill="FFFFFF"/>
        <w:tabs>
          <w:tab w:val="clear" w:pos="504"/>
        </w:tabs>
        <w:jc w:val="left"/>
        <w:rPr>
          <w:noProof/>
        </w:rPr>
        <w:sectPr w:rsidR="00F3574D" w:rsidSect="00FB18D8">
          <w:type w:val="continuous"/>
          <w:pgSz w:w="12240" w:h="15840" w:code="1"/>
          <w:pgMar w:top="2160" w:right="1440" w:bottom="2160" w:left="1440" w:header="1440" w:footer="720" w:gutter="0"/>
          <w:cols w:space="720"/>
          <w:titlePg/>
          <w:docGrid w:linePitch="360"/>
        </w:sectPr>
      </w:pPr>
    </w:p>
    <w:p w14:paraId="67A67A9B" w14:textId="64D7ADCB" w:rsidR="00F3574D" w:rsidRPr="00F3574D" w:rsidRDefault="00F3574D" w:rsidP="00F3574D">
      <w:pPr>
        <w:shd w:val="clear" w:color="auto" w:fill="FFFFFF"/>
        <w:tabs>
          <w:tab w:val="clear" w:pos="504"/>
        </w:tabs>
        <w:ind w:left="-475"/>
        <w:jc w:val="left"/>
        <w:rPr>
          <w:noProof/>
        </w:rPr>
      </w:pPr>
      <w:r w:rsidRPr="00F3574D">
        <w:rPr>
          <w:noProof/>
        </w:rPr>
        <w:t>Asquith, G., and D. Krygowski, 2004, AAPG methods in exploration, no. 16, chapter 2: Spontaneous potential.</w:t>
      </w:r>
    </w:p>
    <w:p w14:paraId="236340AB" w14:textId="77777777" w:rsidR="00F3574D" w:rsidRPr="00F3574D" w:rsidRDefault="00F3574D" w:rsidP="00F3574D">
      <w:pPr>
        <w:shd w:val="clear" w:color="auto" w:fill="FFFFFF"/>
        <w:tabs>
          <w:tab w:val="clear" w:pos="504"/>
        </w:tabs>
        <w:ind w:left="-475"/>
        <w:jc w:val="left"/>
        <w:rPr>
          <w:noProof/>
        </w:rPr>
      </w:pPr>
      <w:r w:rsidRPr="00F3574D">
        <w:rPr>
          <w:noProof/>
        </w:rPr>
        <w:br/>
        <w:t>Bautista-Anguiano, J., and C. Torres-Verdin, 2015, Mechanistic description, simulation, and interpretation of spontaneous potential</w:t>
      </w:r>
      <w:r w:rsidRPr="00F3574D">
        <w:rPr>
          <w:noProof/>
        </w:rPr>
        <w:br/>
        <w:t>logs: SPWLA Annual Logging Symposium, SPWLA, SPWLA–2015.</w:t>
      </w:r>
    </w:p>
    <w:p w14:paraId="77B1A4B3" w14:textId="77777777" w:rsidR="00F3574D" w:rsidRPr="00F3574D" w:rsidRDefault="00F3574D" w:rsidP="00F3574D">
      <w:pPr>
        <w:shd w:val="clear" w:color="auto" w:fill="FFFFFF"/>
        <w:tabs>
          <w:tab w:val="clear" w:pos="504"/>
        </w:tabs>
        <w:ind w:left="-475"/>
        <w:jc w:val="left"/>
        <w:rPr>
          <w:noProof/>
        </w:rPr>
      </w:pPr>
      <w:r w:rsidRPr="00F3574D">
        <w:rPr>
          <w:noProof/>
        </w:rPr>
        <w:br/>
        <w:t>Chang, J., J. Li, Y. Kang, W. Lv, D. Feng, and T. Xu, 2021, Seglog: Geophysical logging segmentation network for lithofacies</w:t>
      </w:r>
      <w:r w:rsidRPr="00F3574D">
        <w:rPr>
          <w:noProof/>
        </w:rPr>
        <w:br/>
        <w:t>identification: IEEE Transactions on Industrial Informatics, 18, 6089–6099.</w:t>
      </w:r>
    </w:p>
    <w:p w14:paraId="5CB26818" w14:textId="41882D13" w:rsidR="00F3574D" w:rsidRPr="00F3574D" w:rsidRDefault="00F3574D" w:rsidP="00F3574D">
      <w:pPr>
        <w:shd w:val="clear" w:color="auto" w:fill="FFFFFF"/>
        <w:tabs>
          <w:tab w:val="clear" w:pos="504"/>
        </w:tabs>
        <w:ind w:left="-475"/>
        <w:jc w:val="left"/>
        <w:rPr>
          <w:noProof/>
        </w:rPr>
      </w:pPr>
      <w:r w:rsidRPr="00F3574D">
        <w:rPr>
          <w:noProof/>
        </w:rPr>
        <w:br/>
        <w:t>Gan, F., G. Ruan, and J. Mo, 2006, Baseline correction by improved iterative polynomial fitting with automatic threshold:</w:t>
      </w:r>
      <w:r w:rsidR="00A920AE">
        <w:rPr>
          <w:noProof/>
        </w:rPr>
        <w:t xml:space="preserve"> </w:t>
      </w:r>
      <w:r w:rsidRPr="00F3574D">
        <w:rPr>
          <w:noProof/>
        </w:rPr>
        <w:t>Chemometrics and Intelligent Laboratory Systems, 82, 59–65.</w:t>
      </w:r>
    </w:p>
    <w:p w14:paraId="7BFF6249" w14:textId="59CBDB1D" w:rsidR="00F3574D" w:rsidRPr="00F3574D" w:rsidRDefault="00F3574D" w:rsidP="00F3574D">
      <w:pPr>
        <w:shd w:val="clear" w:color="auto" w:fill="FFFFFF"/>
        <w:tabs>
          <w:tab w:val="clear" w:pos="504"/>
        </w:tabs>
        <w:ind w:left="-475"/>
        <w:jc w:val="left"/>
        <w:rPr>
          <w:noProof/>
        </w:rPr>
      </w:pPr>
      <w:r w:rsidRPr="00F3574D">
        <w:rPr>
          <w:noProof/>
        </w:rPr>
        <w:br/>
        <w:t>McConnell, C. L., 1983, Spontaneous potential corrections for groundwater salinity calculations—carter county, Oklahoma, USA:</w:t>
      </w:r>
      <w:r w:rsidRPr="00F3574D">
        <w:rPr>
          <w:noProof/>
        </w:rPr>
        <w:br/>
        <w:t>Journal of hydrology, 65, 363–372.</w:t>
      </w:r>
    </w:p>
    <w:p w14:paraId="0375C2AF" w14:textId="72CFDC4A" w:rsidR="00F3574D" w:rsidRPr="00F3574D" w:rsidRDefault="00F3574D" w:rsidP="00F3574D">
      <w:pPr>
        <w:shd w:val="clear" w:color="auto" w:fill="FFFFFF"/>
        <w:tabs>
          <w:tab w:val="clear" w:pos="504"/>
        </w:tabs>
        <w:ind w:left="-475"/>
        <w:jc w:val="left"/>
        <w:rPr>
          <w:noProof/>
        </w:rPr>
      </w:pPr>
      <w:r w:rsidRPr="00F3574D">
        <w:rPr>
          <w:noProof/>
        </w:rPr>
        <w:br/>
        <w:t>McConnell, C. L., 1988, A general correction for spontaneous potential well logs in fresh water: Journal of Hydrology, 101, 1–13.</w:t>
      </w:r>
    </w:p>
    <w:p w14:paraId="264F410B" w14:textId="5E758538" w:rsidR="00F3574D" w:rsidRPr="00F3574D" w:rsidRDefault="00F3574D" w:rsidP="00F3574D">
      <w:pPr>
        <w:shd w:val="clear" w:color="auto" w:fill="FFFFFF"/>
        <w:tabs>
          <w:tab w:val="clear" w:pos="504"/>
        </w:tabs>
        <w:ind w:left="-475"/>
        <w:jc w:val="left"/>
        <w:rPr>
          <w:noProof/>
        </w:rPr>
      </w:pPr>
      <w:r w:rsidRPr="00F3574D">
        <w:rPr>
          <w:noProof/>
        </w:rPr>
        <w:br/>
        <w:t>Peyret, A. P., J. Ambia, C. Torres-Verdin, and J. Strobel, 2019, Automatic interpretation of well logs with lithology-specific</w:t>
      </w:r>
      <w:r w:rsidRPr="00F3574D">
        <w:rPr>
          <w:noProof/>
        </w:rPr>
        <w:br/>
        <w:t>deep-learning methods: SPWLA Annual Logging Symposium, SPWLA, D053S016R007.</w:t>
      </w:r>
    </w:p>
    <w:p w14:paraId="27212D5D" w14:textId="40CAFE39" w:rsidR="00F3574D" w:rsidRPr="00F3574D" w:rsidRDefault="00F3574D" w:rsidP="00F3574D">
      <w:pPr>
        <w:shd w:val="clear" w:color="auto" w:fill="FFFFFF"/>
        <w:tabs>
          <w:tab w:val="clear" w:pos="504"/>
        </w:tabs>
        <w:ind w:left="-475"/>
        <w:jc w:val="left"/>
        <w:rPr>
          <w:noProof/>
        </w:rPr>
      </w:pPr>
      <w:r w:rsidRPr="00F3574D">
        <w:rPr>
          <w:noProof/>
        </w:rPr>
        <w:br/>
        <w:t>Shan, L., Y. Liu, M. Tang, M. Yang, and X. Bai, 2021, CNN-BiLSTM hybrid neural networks with attention mechanism for well log</w:t>
      </w:r>
      <w:r w:rsidRPr="00F3574D">
        <w:rPr>
          <w:noProof/>
        </w:rPr>
        <w:br/>
        <w:t>prediction: Journal of Petroleum Science and Engineering, 205, 108838.</w:t>
      </w:r>
    </w:p>
    <w:p w14:paraId="34C7EAA8" w14:textId="77777777" w:rsidR="00F3574D" w:rsidRPr="00F3574D" w:rsidRDefault="00F3574D" w:rsidP="00F3574D">
      <w:pPr>
        <w:shd w:val="clear" w:color="auto" w:fill="FFFFFF"/>
        <w:tabs>
          <w:tab w:val="clear" w:pos="504"/>
        </w:tabs>
        <w:ind w:left="-475"/>
        <w:jc w:val="left"/>
        <w:rPr>
          <w:noProof/>
        </w:rPr>
      </w:pPr>
      <w:r w:rsidRPr="00F3574D">
        <w:rPr>
          <w:noProof/>
        </w:rPr>
        <w:br/>
        <w:t>Simoes, V., H. Maniar, A. Abubakar, and T. Zhao, 2022, Deep learning for multiwell automatic log correction: Petrophysics, 63,</w:t>
      </w:r>
      <w:r w:rsidRPr="00F3574D">
        <w:rPr>
          <w:noProof/>
        </w:rPr>
        <w:br/>
        <w:t>724–747.</w:t>
      </w:r>
    </w:p>
    <w:p w14:paraId="7CC56813" w14:textId="3ED60D45" w:rsidR="00F3574D" w:rsidRPr="00F3574D" w:rsidRDefault="00F3574D" w:rsidP="00F3574D">
      <w:pPr>
        <w:shd w:val="clear" w:color="auto" w:fill="FFFFFF"/>
        <w:tabs>
          <w:tab w:val="clear" w:pos="504"/>
        </w:tabs>
        <w:ind w:left="-475"/>
        <w:jc w:val="left"/>
        <w:rPr>
          <w:noProof/>
        </w:rPr>
      </w:pPr>
      <w:r w:rsidRPr="00F3574D">
        <w:rPr>
          <w:noProof/>
        </w:rPr>
        <w:br/>
        <w:t>Tang, J., B. Fan, L. Xiao, S. Tian, F. Zhang, L. Zhang, and D. Weitz, 2021, A new ensemble machine-learning framework for</w:t>
      </w:r>
      <w:r w:rsidRPr="00F3574D">
        <w:rPr>
          <w:noProof/>
        </w:rPr>
        <w:br/>
        <w:t>searching sweet spots in shale reservoirs: SPE Journal, 26, 482–497.</w:t>
      </w:r>
    </w:p>
    <w:p w14:paraId="69423177" w14:textId="77777777" w:rsidR="00F3574D" w:rsidRDefault="00F3574D" w:rsidP="00F3574D">
      <w:pPr>
        <w:autoSpaceDE w:val="0"/>
        <w:autoSpaceDN w:val="0"/>
        <w:ind w:hanging="480"/>
        <w:rPr>
          <w:b/>
          <w:bCs/>
        </w:rPr>
        <w:sectPr w:rsidR="00F3574D" w:rsidSect="00FB18D8">
          <w:type w:val="continuous"/>
          <w:pgSz w:w="12240" w:h="15840" w:code="1"/>
          <w:pgMar w:top="2160" w:right="1440" w:bottom="2160" w:left="1440" w:header="1440" w:footer="720" w:gutter="0"/>
          <w:cols w:space="720"/>
          <w:titlePg/>
          <w:docGrid w:linePitch="360"/>
        </w:sectPr>
      </w:pPr>
    </w:p>
    <w:p w14:paraId="339595A5" w14:textId="77777777" w:rsidR="00F3574D" w:rsidRPr="005671EA" w:rsidRDefault="00F3574D" w:rsidP="00F3574D">
      <w:pPr>
        <w:autoSpaceDE w:val="0"/>
        <w:autoSpaceDN w:val="0"/>
        <w:ind w:hanging="480"/>
        <w:rPr>
          <w:b/>
          <w:bCs/>
        </w:rPr>
      </w:pPr>
    </w:p>
    <w:sectPr w:rsidR="00F3574D" w:rsidRPr="005671EA" w:rsidSect="00FB18D8">
      <w:type w:val="continuous"/>
      <w:pgSz w:w="12240" w:h="15840" w:code="1"/>
      <w:pgMar w:top="2160" w:right="1440" w:bottom="216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4D11" w14:textId="77777777" w:rsidR="00FB18D8" w:rsidRDefault="00FB18D8">
      <w:r>
        <w:separator/>
      </w:r>
    </w:p>
  </w:endnote>
  <w:endnote w:type="continuationSeparator" w:id="0">
    <w:p w14:paraId="4E83AEF5" w14:textId="77777777" w:rsidR="00FB18D8" w:rsidRDefault="00FB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9308B" w14:textId="77777777" w:rsidR="00FB18D8" w:rsidRDefault="00FB18D8">
      <w:r>
        <w:separator/>
      </w:r>
    </w:p>
  </w:footnote>
  <w:footnote w:type="continuationSeparator" w:id="0">
    <w:p w14:paraId="3DC3D60E" w14:textId="77777777" w:rsidR="00FB18D8" w:rsidRDefault="00FB1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71D4FAF4" w:rsidR="00004626" w:rsidRPr="008415D5" w:rsidRDefault="00004626">
    <w:pPr>
      <w:pStyle w:val="AbstractHeader"/>
      <w:jc w:val="center"/>
    </w:pPr>
    <w:r>
      <w:t>Automatic well</w:t>
    </w:r>
    <w:r w:rsidR="00A920AE">
      <w:t>-</w:t>
    </w:r>
    <w:r>
      <w:t xml:space="preserve">log baseline correction for rapid </w:t>
    </w:r>
    <w:r w:rsidR="00EB79C7">
      <w:t>screening</w:t>
    </w:r>
    <w:r>
      <w:t xml:space="preserve">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7594639">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575697609">
    <w:abstractNumId w:val="11"/>
  </w:num>
  <w:num w:numId="3" w16cid:durableId="723528019">
    <w:abstractNumId w:val="14"/>
  </w:num>
  <w:num w:numId="4" w16cid:durableId="1093278646">
    <w:abstractNumId w:val="3"/>
  </w:num>
  <w:num w:numId="5" w16cid:durableId="561872126">
    <w:abstractNumId w:val="10"/>
  </w:num>
  <w:num w:numId="6" w16cid:durableId="411127176">
    <w:abstractNumId w:val="6"/>
  </w:num>
  <w:num w:numId="7" w16cid:durableId="1058430614">
    <w:abstractNumId w:val="1"/>
  </w:num>
  <w:num w:numId="8" w16cid:durableId="409693962">
    <w:abstractNumId w:val="5"/>
  </w:num>
  <w:num w:numId="9" w16cid:durableId="437257698">
    <w:abstractNumId w:val="15"/>
  </w:num>
  <w:num w:numId="10" w16cid:durableId="1812163549">
    <w:abstractNumId w:val="9"/>
  </w:num>
  <w:num w:numId="11" w16cid:durableId="489910993">
    <w:abstractNumId w:val="2"/>
  </w:num>
  <w:num w:numId="12" w16cid:durableId="1874492614">
    <w:abstractNumId w:val="7"/>
  </w:num>
  <w:num w:numId="13" w16cid:durableId="1281448093">
    <w:abstractNumId w:val="16"/>
  </w:num>
  <w:num w:numId="14" w16cid:durableId="1913159538">
    <w:abstractNumId w:val="8"/>
  </w:num>
  <w:num w:numId="15" w16cid:durableId="1684550745">
    <w:abstractNumId w:val="12"/>
  </w:num>
  <w:num w:numId="16" w16cid:durableId="1972590709">
    <w:abstractNumId w:val="4"/>
  </w:num>
  <w:num w:numId="17" w16cid:durableId="1633901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A7287"/>
    <w:rsid w:val="000B0180"/>
    <w:rsid w:val="000B65BB"/>
    <w:rsid w:val="000E59AC"/>
    <w:rsid w:val="000E68E6"/>
    <w:rsid w:val="000E690A"/>
    <w:rsid w:val="000F6D8A"/>
    <w:rsid w:val="00103992"/>
    <w:rsid w:val="0013090D"/>
    <w:rsid w:val="0013721E"/>
    <w:rsid w:val="00144661"/>
    <w:rsid w:val="001543A3"/>
    <w:rsid w:val="0016154E"/>
    <w:rsid w:val="00166A27"/>
    <w:rsid w:val="001807A1"/>
    <w:rsid w:val="00181ADC"/>
    <w:rsid w:val="001A29AD"/>
    <w:rsid w:val="001C5DD6"/>
    <w:rsid w:val="001E2305"/>
    <w:rsid w:val="001F0F9A"/>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3411E"/>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7439C"/>
    <w:rsid w:val="005806F4"/>
    <w:rsid w:val="005B68DA"/>
    <w:rsid w:val="005D6CB6"/>
    <w:rsid w:val="005E4BCF"/>
    <w:rsid w:val="00600836"/>
    <w:rsid w:val="006068A4"/>
    <w:rsid w:val="00611107"/>
    <w:rsid w:val="00691FD6"/>
    <w:rsid w:val="006B409C"/>
    <w:rsid w:val="006B6F32"/>
    <w:rsid w:val="006D0052"/>
    <w:rsid w:val="006E3374"/>
    <w:rsid w:val="006F2A48"/>
    <w:rsid w:val="00702617"/>
    <w:rsid w:val="00703715"/>
    <w:rsid w:val="00716F59"/>
    <w:rsid w:val="00730ED9"/>
    <w:rsid w:val="00754104"/>
    <w:rsid w:val="00760796"/>
    <w:rsid w:val="007A2400"/>
    <w:rsid w:val="007B461A"/>
    <w:rsid w:val="007D41F7"/>
    <w:rsid w:val="007D7D2F"/>
    <w:rsid w:val="007E30D0"/>
    <w:rsid w:val="007E5F7F"/>
    <w:rsid w:val="0082068C"/>
    <w:rsid w:val="00824274"/>
    <w:rsid w:val="0083474C"/>
    <w:rsid w:val="008415D5"/>
    <w:rsid w:val="008740A9"/>
    <w:rsid w:val="00880495"/>
    <w:rsid w:val="008851C4"/>
    <w:rsid w:val="008A043E"/>
    <w:rsid w:val="008E6DDC"/>
    <w:rsid w:val="00953CA1"/>
    <w:rsid w:val="0095474D"/>
    <w:rsid w:val="00961843"/>
    <w:rsid w:val="009A39D9"/>
    <w:rsid w:val="009B4A3A"/>
    <w:rsid w:val="00A02CEE"/>
    <w:rsid w:val="00A14155"/>
    <w:rsid w:val="00A503F0"/>
    <w:rsid w:val="00A640B3"/>
    <w:rsid w:val="00A66057"/>
    <w:rsid w:val="00A76ADA"/>
    <w:rsid w:val="00A76F7D"/>
    <w:rsid w:val="00A920AE"/>
    <w:rsid w:val="00AA15B7"/>
    <w:rsid w:val="00AB0454"/>
    <w:rsid w:val="00B15AE5"/>
    <w:rsid w:val="00B15EB7"/>
    <w:rsid w:val="00B33164"/>
    <w:rsid w:val="00B34396"/>
    <w:rsid w:val="00B86857"/>
    <w:rsid w:val="00BA0D58"/>
    <w:rsid w:val="00BB11D8"/>
    <w:rsid w:val="00BB3B7E"/>
    <w:rsid w:val="00BD3AB4"/>
    <w:rsid w:val="00BE7388"/>
    <w:rsid w:val="00C12583"/>
    <w:rsid w:val="00C23A74"/>
    <w:rsid w:val="00C27CF2"/>
    <w:rsid w:val="00C50DB0"/>
    <w:rsid w:val="00C66D1F"/>
    <w:rsid w:val="00C814A7"/>
    <w:rsid w:val="00CB113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DE355F"/>
    <w:rsid w:val="00E01A72"/>
    <w:rsid w:val="00E24BE1"/>
    <w:rsid w:val="00E32449"/>
    <w:rsid w:val="00E42538"/>
    <w:rsid w:val="00E66666"/>
    <w:rsid w:val="00E713E8"/>
    <w:rsid w:val="00E74DC9"/>
    <w:rsid w:val="00E761B4"/>
    <w:rsid w:val="00EA0CB3"/>
    <w:rsid w:val="00EA4FE4"/>
    <w:rsid w:val="00EA7162"/>
    <w:rsid w:val="00EB79C7"/>
    <w:rsid w:val="00F3574D"/>
    <w:rsid w:val="00F544D8"/>
    <w:rsid w:val="00F56773"/>
    <w:rsid w:val="00F92E35"/>
    <w:rsid w:val="00FB18D8"/>
    <w:rsid w:val="00FB3140"/>
    <w:rsid w:val="00FB6D8F"/>
    <w:rsid w:val="00FC59A1"/>
    <w:rsid w:val="00FC5D78"/>
    <w:rsid w:val="00FD5A84"/>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384330376">
      <w:bodyDiv w:val="1"/>
      <w:marLeft w:val="0"/>
      <w:marRight w:val="0"/>
      <w:marTop w:val="0"/>
      <w:marBottom w:val="0"/>
      <w:divBdr>
        <w:top w:val="none" w:sz="0" w:space="0" w:color="auto"/>
        <w:left w:val="none" w:sz="0" w:space="0" w:color="auto"/>
        <w:bottom w:val="none" w:sz="0" w:space="0" w:color="auto"/>
        <w:right w:val="none" w:sz="0" w:space="0" w:color="auto"/>
      </w:divBdr>
      <w:divsChild>
        <w:div w:id="959646444">
          <w:marLeft w:val="0"/>
          <w:marRight w:val="0"/>
          <w:marTop w:val="0"/>
          <w:marBottom w:val="0"/>
          <w:divBdr>
            <w:top w:val="none" w:sz="0" w:space="0" w:color="auto"/>
            <w:left w:val="none" w:sz="0" w:space="0" w:color="auto"/>
            <w:bottom w:val="none" w:sz="0" w:space="0" w:color="auto"/>
            <w:right w:val="none" w:sz="0" w:space="0" w:color="auto"/>
          </w:divBdr>
          <w:divsChild>
            <w:div w:id="838814016">
              <w:marLeft w:val="0"/>
              <w:marRight w:val="0"/>
              <w:marTop w:val="0"/>
              <w:marBottom w:val="0"/>
              <w:divBdr>
                <w:top w:val="none" w:sz="0" w:space="0" w:color="auto"/>
                <w:left w:val="none" w:sz="0" w:space="0" w:color="auto"/>
                <w:bottom w:val="none" w:sz="0" w:space="0" w:color="auto"/>
                <w:right w:val="none" w:sz="0" w:space="0" w:color="auto"/>
              </w:divBdr>
              <w:divsChild>
                <w:div w:id="440220554">
                  <w:marLeft w:val="0"/>
                  <w:marRight w:val="0"/>
                  <w:marTop w:val="0"/>
                  <w:marBottom w:val="0"/>
                  <w:divBdr>
                    <w:top w:val="none" w:sz="0" w:space="0" w:color="auto"/>
                    <w:left w:val="none" w:sz="0" w:space="0" w:color="auto"/>
                    <w:bottom w:val="none" w:sz="0" w:space="0" w:color="auto"/>
                    <w:right w:val="none" w:sz="0" w:space="0" w:color="auto"/>
                  </w:divBdr>
                  <w:divsChild>
                    <w:div w:id="747387789">
                      <w:marLeft w:val="0"/>
                      <w:marRight w:val="0"/>
                      <w:marTop w:val="0"/>
                      <w:marBottom w:val="0"/>
                      <w:divBdr>
                        <w:top w:val="none" w:sz="0" w:space="0" w:color="auto"/>
                        <w:left w:val="none" w:sz="0" w:space="0" w:color="auto"/>
                        <w:bottom w:val="none" w:sz="0" w:space="0" w:color="auto"/>
                        <w:right w:val="none" w:sz="0" w:space="0" w:color="auto"/>
                      </w:divBdr>
                      <w:divsChild>
                        <w:div w:id="1014650900">
                          <w:marLeft w:val="0"/>
                          <w:marRight w:val="0"/>
                          <w:marTop w:val="0"/>
                          <w:marBottom w:val="0"/>
                          <w:divBdr>
                            <w:top w:val="none" w:sz="0" w:space="0" w:color="auto"/>
                            <w:left w:val="none" w:sz="0" w:space="0" w:color="auto"/>
                            <w:bottom w:val="none" w:sz="0" w:space="0" w:color="auto"/>
                            <w:right w:val="none" w:sz="0" w:space="0" w:color="auto"/>
                          </w:divBdr>
                          <w:divsChild>
                            <w:div w:id="770978254">
                              <w:marLeft w:val="0"/>
                              <w:marRight w:val="0"/>
                              <w:marTop w:val="0"/>
                              <w:marBottom w:val="0"/>
                              <w:divBdr>
                                <w:top w:val="none" w:sz="0" w:space="0" w:color="auto"/>
                                <w:left w:val="none" w:sz="0" w:space="0" w:color="auto"/>
                                <w:bottom w:val="none" w:sz="0" w:space="0" w:color="auto"/>
                                <w:right w:val="none" w:sz="0" w:space="0" w:color="auto"/>
                              </w:divBdr>
                              <w:divsChild>
                                <w:div w:id="2014215264">
                                  <w:marLeft w:val="0"/>
                                  <w:marRight w:val="0"/>
                                  <w:marTop w:val="0"/>
                                  <w:marBottom w:val="0"/>
                                  <w:divBdr>
                                    <w:top w:val="none" w:sz="0" w:space="0" w:color="auto"/>
                                    <w:left w:val="none" w:sz="0" w:space="0" w:color="auto"/>
                                    <w:bottom w:val="none" w:sz="0" w:space="0" w:color="auto"/>
                                    <w:right w:val="none" w:sz="0" w:space="0" w:color="auto"/>
                                  </w:divBdr>
                                  <w:divsChild>
                                    <w:div w:id="953053802">
                                      <w:marLeft w:val="0"/>
                                      <w:marRight w:val="0"/>
                                      <w:marTop w:val="0"/>
                                      <w:marBottom w:val="0"/>
                                      <w:divBdr>
                                        <w:top w:val="none" w:sz="0" w:space="0" w:color="auto"/>
                                        <w:left w:val="none" w:sz="0" w:space="0" w:color="auto"/>
                                        <w:bottom w:val="none" w:sz="0" w:space="0" w:color="auto"/>
                                        <w:right w:val="none" w:sz="0" w:space="0" w:color="auto"/>
                                      </w:divBdr>
                                      <w:divsChild>
                                        <w:div w:id="402799248">
                                          <w:marLeft w:val="0"/>
                                          <w:marRight w:val="0"/>
                                          <w:marTop w:val="150"/>
                                          <w:marBottom w:val="150"/>
                                          <w:divBdr>
                                            <w:top w:val="none" w:sz="0" w:space="0" w:color="auto"/>
                                            <w:left w:val="none" w:sz="0" w:space="0" w:color="auto"/>
                                            <w:bottom w:val="none" w:sz="0" w:space="0" w:color="auto"/>
                                            <w:right w:val="none" w:sz="0" w:space="0" w:color="auto"/>
                                          </w:divBdr>
                                          <w:divsChild>
                                            <w:div w:id="17708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26811475">
      <w:bodyDiv w:val="1"/>
      <w:marLeft w:val="0"/>
      <w:marRight w:val="0"/>
      <w:marTop w:val="0"/>
      <w:marBottom w:val="0"/>
      <w:divBdr>
        <w:top w:val="none" w:sz="0" w:space="0" w:color="auto"/>
        <w:left w:val="none" w:sz="0" w:space="0" w:color="auto"/>
        <w:bottom w:val="none" w:sz="0" w:space="0" w:color="auto"/>
        <w:right w:val="none" w:sz="0" w:space="0" w:color="auto"/>
      </w:divBdr>
      <w:divsChild>
        <w:div w:id="1835291655">
          <w:marLeft w:val="0"/>
          <w:marRight w:val="0"/>
          <w:marTop w:val="0"/>
          <w:marBottom w:val="0"/>
          <w:divBdr>
            <w:top w:val="none" w:sz="0" w:space="0" w:color="auto"/>
            <w:left w:val="none" w:sz="0" w:space="0" w:color="auto"/>
            <w:bottom w:val="none" w:sz="0" w:space="0" w:color="auto"/>
            <w:right w:val="none" w:sz="0" w:space="0" w:color="auto"/>
          </w:divBdr>
          <w:divsChild>
            <w:div w:id="1569195541">
              <w:marLeft w:val="0"/>
              <w:marRight w:val="0"/>
              <w:marTop w:val="0"/>
              <w:marBottom w:val="0"/>
              <w:divBdr>
                <w:top w:val="none" w:sz="0" w:space="0" w:color="auto"/>
                <w:left w:val="none" w:sz="0" w:space="0" w:color="auto"/>
                <w:bottom w:val="none" w:sz="0" w:space="0" w:color="auto"/>
                <w:right w:val="none" w:sz="0" w:space="0" w:color="auto"/>
              </w:divBdr>
              <w:divsChild>
                <w:div w:id="1755005992">
                  <w:marLeft w:val="0"/>
                  <w:marRight w:val="0"/>
                  <w:marTop w:val="0"/>
                  <w:marBottom w:val="0"/>
                  <w:divBdr>
                    <w:top w:val="none" w:sz="0" w:space="0" w:color="auto"/>
                    <w:left w:val="none" w:sz="0" w:space="0" w:color="auto"/>
                    <w:bottom w:val="none" w:sz="0" w:space="0" w:color="auto"/>
                    <w:right w:val="none" w:sz="0" w:space="0" w:color="auto"/>
                  </w:divBdr>
                  <w:divsChild>
                    <w:div w:id="292752231">
                      <w:marLeft w:val="0"/>
                      <w:marRight w:val="0"/>
                      <w:marTop w:val="0"/>
                      <w:marBottom w:val="0"/>
                      <w:divBdr>
                        <w:top w:val="none" w:sz="0" w:space="0" w:color="auto"/>
                        <w:left w:val="none" w:sz="0" w:space="0" w:color="auto"/>
                        <w:bottom w:val="none" w:sz="0" w:space="0" w:color="auto"/>
                        <w:right w:val="none" w:sz="0" w:space="0" w:color="auto"/>
                      </w:divBdr>
                      <w:divsChild>
                        <w:div w:id="1946957281">
                          <w:marLeft w:val="0"/>
                          <w:marRight w:val="0"/>
                          <w:marTop w:val="0"/>
                          <w:marBottom w:val="0"/>
                          <w:divBdr>
                            <w:top w:val="none" w:sz="0" w:space="0" w:color="auto"/>
                            <w:left w:val="none" w:sz="0" w:space="0" w:color="auto"/>
                            <w:bottom w:val="none" w:sz="0" w:space="0" w:color="auto"/>
                            <w:right w:val="none" w:sz="0" w:space="0" w:color="auto"/>
                          </w:divBdr>
                          <w:divsChild>
                            <w:div w:id="1406564337">
                              <w:marLeft w:val="0"/>
                              <w:marRight w:val="0"/>
                              <w:marTop w:val="0"/>
                              <w:marBottom w:val="0"/>
                              <w:divBdr>
                                <w:top w:val="none" w:sz="0" w:space="0" w:color="auto"/>
                                <w:left w:val="none" w:sz="0" w:space="0" w:color="auto"/>
                                <w:bottom w:val="none" w:sz="0" w:space="0" w:color="auto"/>
                                <w:right w:val="none" w:sz="0" w:space="0" w:color="auto"/>
                              </w:divBdr>
                              <w:divsChild>
                                <w:div w:id="2003115202">
                                  <w:marLeft w:val="0"/>
                                  <w:marRight w:val="0"/>
                                  <w:marTop w:val="0"/>
                                  <w:marBottom w:val="0"/>
                                  <w:divBdr>
                                    <w:top w:val="none" w:sz="0" w:space="0" w:color="auto"/>
                                    <w:left w:val="none" w:sz="0" w:space="0" w:color="auto"/>
                                    <w:bottom w:val="none" w:sz="0" w:space="0" w:color="auto"/>
                                    <w:right w:val="none" w:sz="0" w:space="0" w:color="auto"/>
                                  </w:divBdr>
                                  <w:divsChild>
                                    <w:div w:id="3830295">
                                      <w:marLeft w:val="0"/>
                                      <w:marRight w:val="0"/>
                                      <w:marTop w:val="0"/>
                                      <w:marBottom w:val="0"/>
                                      <w:divBdr>
                                        <w:top w:val="none" w:sz="0" w:space="0" w:color="auto"/>
                                        <w:left w:val="none" w:sz="0" w:space="0" w:color="auto"/>
                                        <w:bottom w:val="none" w:sz="0" w:space="0" w:color="auto"/>
                                        <w:right w:val="none" w:sz="0" w:space="0" w:color="auto"/>
                                      </w:divBdr>
                                      <w:divsChild>
                                        <w:div w:id="661196424">
                                          <w:marLeft w:val="0"/>
                                          <w:marRight w:val="0"/>
                                          <w:marTop w:val="150"/>
                                          <w:marBottom w:val="150"/>
                                          <w:divBdr>
                                            <w:top w:val="none" w:sz="0" w:space="0" w:color="auto"/>
                                            <w:left w:val="none" w:sz="0" w:space="0" w:color="auto"/>
                                            <w:bottom w:val="none" w:sz="0" w:space="0" w:color="auto"/>
                                            <w:right w:val="none" w:sz="0" w:space="0" w:color="auto"/>
                                          </w:divBdr>
                                          <w:divsChild>
                                            <w:div w:id="1156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189299025">
      <w:bodyDiv w:val="1"/>
      <w:marLeft w:val="0"/>
      <w:marRight w:val="0"/>
      <w:marTop w:val="0"/>
      <w:marBottom w:val="0"/>
      <w:divBdr>
        <w:top w:val="none" w:sz="0" w:space="0" w:color="auto"/>
        <w:left w:val="none" w:sz="0" w:space="0" w:color="auto"/>
        <w:bottom w:val="none" w:sz="0" w:space="0" w:color="auto"/>
        <w:right w:val="none" w:sz="0" w:space="0" w:color="auto"/>
      </w:divBdr>
      <w:divsChild>
        <w:div w:id="1190682699">
          <w:marLeft w:val="0"/>
          <w:marRight w:val="0"/>
          <w:marTop w:val="0"/>
          <w:marBottom w:val="0"/>
          <w:divBdr>
            <w:top w:val="none" w:sz="0" w:space="0" w:color="auto"/>
            <w:left w:val="none" w:sz="0" w:space="0" w:color="auto"/>
            <w:bottom w:val="none" w:sz="0" w:space="0" w:color="auto"/>
            <w:right w:val="none" w:sz="0" w:space="0" w:color="auto"/>
          </w:divBdr>
          <w:divsChild>
            <w:div w:id="1868983232">
              <w:marLeft w:val="0"/>
              <w:marRight w:val="0"/>
              <w:marTop w:val="0"/>
              <w:marBottom w:val="0"/>
              <w:divBdr>
                <w:top w:val="none" w:sz="0" w:space="0" w:color="auto"/>
                <w:left w:val="none" w:sz="0" w:space="0" w:color="auto"/>
                <w:bottom w:val="none" w:sz="0" w:space="0" w:color="auto"/>
                <w:right w:val="none" w:sz="0" w:space="0" w:color="auto"/>
              </w:divBdr>
              <w:divsChild>
                <w:div w:id="1804424231">
                  <w:marLeft w:val="0"/>
                  <w:marRight w:val="0"/>
                  <w:marTop w:val="0"/>
                  <w:marBottom w:val="0"/>
                  <w:divBdr>
                    <w:top w:val="none" w:sz="0" w:space="0" w:color="auto"/>
                    <w:left w:val="none" w:sz="0" w:space="0" w:color="auto"/>
                    <w:bottom w:val="none" w:sz="0" w:space="0" w:color="auto"/>
                    <w:right w:val="none" w:sz="0" w:space="0" w:color="auto"/>
                  </w:divBdr>
                  <w:divsChild>
                    <w:div w:id="2113471327">
                      <w:marLeft w:val="0"/>
                      <w:marRight w:val="0"/>
                      <w:marTop w:val="0"/>
                      <w:marBottom w:val="0"/>
                      <w:divBdr>
                        <w:top w:val="none" w:sz="0" w:space="0" w:color="auto"/>
                        <w:left w:val="none" w:sz="0" w:space="0" w:color="auto"/>
                        <w:bottom w:val="none" w:sz="0" w:space="0" w:color="auto"/>
                        <w:right w:val="none" w:sz="0" w:space="0" w:color="auto"/>
                      </w:divBdr>
                      <w:divsChild>
                        <w:div w:id="1077240202">
                          <w:marLeft w:val="0"/>
                          <w:marRight w:val="0"/>
                          <w:marTop w:val="0"/>
                          <w:marBottom w:val="0"/>
                          <w:divBdr>
                            <w:top w:val="none" w:sz="0" w:space="0" w:color="auto"/>
                            <w:left w:val="none" w:sz="0" w:space="0" w:color="auto"/>
                            <w:bottom w:val="none" w:sz="0" w:space="0" w:color="auto"/>
                            <w:right w:val="none" w:sz="0" w:space="0" w:color="auto"/>
                          </w:divBdr>
                          <w:divsChild>
                            <w:div w:id="1932884145">
                              <w:marLeft w:val="0"/>
                              <w:marRight w:val="0"/>
                              <w:marTop w:val="0"/>
                              <w:marBottom w:val="0"/>
                              <w:divBdr>
                                <w:top w:val="none" w:sz="0" w:space="0" w:color="auto"/>
                                <w:left w:val="none" w:sz="0" w:space="0" w:color="auto"/>
                                <w:bottom w:val="none" w:sz="0" w:space="0" w:color="auto"/>
                                <w:right w:val="none" w:sz="0" w:space="0" w:color="auto"/>
                              </w:divBdr>
                              <w:divsChild>
                                <w:div w:id="441807853">
                                  <w:marLeft w:val="0"/>
                                  <w:marRight w:val="0"/>
                                  <w:marTop w:val="0"/>
                                  <w:marBottom w:val="0"/>
                                  <w:divBdr>
                                    <w:top w:val="none" w:sz="0" w:space="0" w:color="auto"/>
                                    <w:left w:val="none" w:sz="0" w:space="0" w:color="auto"/>
                                    <w:bottom w:val="none" w:sz="0" w:space="0" w:color="auto"/>
                                    <w:right w:val="none" w:sz="0" w:space="0" w:color="auto"/>
                                  </w:divBdr>
                                  <w:divsChild>
                                    <w:div w:id="1894081503">
                                      <w:marLeft w:val="0"/>
                                      <w:marRight w:val="0"/>
                                      <w:marTop w:val="0"/>
                                      <w:marBottom w:val="0"/>
                                      <w:divBdr>
                                        <w:top w:val="none" w:sz="0" w:space="0" w:color="auto"/>
                                        <w:left w:val="none" w:sz="0" w:space="0" w:color="auto"/>
                                        <w:bottom w:val="none" w:sz="0" w:space="0" w:color="auto"/>
                                        <w:right w:val="none" w:sz="0" w:space="0" w:color="auto"/>
                                      </w:divBdr>
                                      <w:divsChild>
                                        <w:div w:id="1717046719">
                                          <w:marLeft w:val="0"/>
                                          <w:marRight w:val="0"/>
                                          <w:marTop w:val="150"/>
                                          <w:marBottom w:val="150"/>
                                          <w:divBdr>
                                            <w:top w:val="none" w:sz="0" w:space="0" w:color="auto"/>
                                            <w:left w:val="none" w:sz="0" w:space="0" w:color="auto"/>
                                            <w:bottom w:val="none" w:sz="0" w:space="0" w:color="auto"/>
                                            <w:right w:val="none" w:sz="0" w:space="0" w:color="auto"/>
                                          </w:divBdr>
                                          <w:divsChild>
                                            <w:div w:id="1816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558399847">
      <w:bodyDiv w:val="1"/>
      <w:marLeft w:val="0"/>
      <w:marRight w:val="0"/>
      <w:marTop w:val="0"/>
      <w:marBottom w:val="0"/>
      <w:divBdr>
        <w:top w:val="none" w:sz="0" w:space="0" w:color="auto"/>
        <w:left w:val="none" w:sz="0" w:space="0" w:color="auto"/>
        <w:bottom w:val="none" w:sz="0" w:space="0" w:color="auto"/>
        <w:right w:val="none" w:sz="0" w:space="0" w:color="auto"/>
      </w:divBdr>
      <w:divsChild>
        <w:div w:id="507716086">
          <w:marLeft w:val="0"/>
          <w:marRight w:val="0"/>
          <w:marTop w:val="0"/>
          <w:marBottom w:val="0"/>
          <w:divBdr>
            <w:top w:val="none" w:sz="0" w:space="0" w:color="auto"/>
            <w:left w:val="none" w:sz="0" w:space="0" w:color="auto"/>
            <w:bottom w:val="none" w:sz="0" w:space="0" w:color="auto"/>
            <w:right w:val="none" w:sz="0" w:space="0" w:color="auto"/>
          </w:divBdr>
          <w:divsChild>
            <w:div w:id="941457067">
              <w:marLeft w:val="0"/>
              <w:marRight w:val="0"/>
              <w:marTop w:val="0"/>
              <w:marBottom w:val="0"/>
              <w:divBdr>
                <w:top w:val="none" w:sz="0" w:space="0" w:color="auto"/>
                <w:left w:val="none" w:sz="0" w:space="0" w:color="auto"/>
                <w:bottom w:val="none" w:sz="0" w:space="0" w:color="auto"/>
                <w:right w:val="none" w:sz="0" w:space="0" w:color="auto"/>
              </w:divBdr>
              <w:divsChild>
                <w:div w:id="1977686503">
                  <w:marLeft w:val="0"/>
                  <w:marRight w:val="0"/>
                  <w:marTop w:val="0"/>
                  <w:marBottom w:val="0"/>
                  <w:divBdr>
                    <w:top w:val="none" w:sz="0" w:space="0" w:color="auto"/>
                    <w:left w:val="none" w:sz="0" w:space="0" w:color="auto"/>
                    <w:bottom w:val="none" w:sz="0" w:space="0" w:color="auto"/>
                    <w:right w:val="none" w:sz="0" w:space="0" w:color="auto"/>
                  </w:divBdr>
                  <w:divsChild>
                    <w:div w:id="2028216262">
                      <w:marLeft w:val="0"/>
                      <w:marRight w:val="0"/>
                      <w:marTop w:val="0"/>
                      <w:marBottom w:val="0"/>
                      <w:divBdr>
                        <w:top w:val="none" w:sz="0" w:space="0" w:color="auto"/>
                        <w:left w:val="none" w:sz="0" w:space="0" w:color="auto"/>
                        <w:bottom w:val="none" w:sz="0" w:space="0" w:color="auto"/>
                        <w:right w:val="none" w:sz="0" w:space="0" w:color="auto"/>
                      </w:divBdr>
                      <w:divsChild>
                        <w:div w:id="1528642480">
                          <w:marLeft w:val="0"/>
                          <w:marRight w:val="0"/>
                          <w:marTop w:val="0"/>
                          <w:marBottom w:val="0"/>
                          <w:divBdr>
                            <w:top w:val="none" w:sz="0" w:space="0" w:color="auto"/>
                            <w:left w:val="none" w:sz="0" w:space="0" w:color="auto"/>
                            <w:bottom w:val="none" w:sz="0" w:space="0" w:color="auto"/>
                            <w:right w:val="none" w:sz="0" w:space="0" w:color="auto"/>
                          </w:divBdr>
                          <w:divsChild>
                            <w:div w:id="865414022">
                              <w:marLeft w:val="0"/>
                              <w:marRight w:val="0"/>
                              <w:marTop w:val="0"/>
                              <w:marBottom w:val="0"/>
                              <w:divBdr>
                                <w:top w:val="none" w:sz="0" w:space="0" w:color="auto"/>
                                <w:left w:val="none" w:sz="0" w:space="0" w:color="auto"/>
                                <w:bottom w:val="none" w:sz="0" w:space="0" w:color="auto"/>
                                <w:right w:val="none" w:sz="0" w:space="0" w:color="auto"/>
                              </w:divBdr>
                              <w:divsChild>
                                <w:div w:id="1459495830">
                                  <w:marLeft w:val="0"/>
                                  <w:marRight w:val="0"/>
                                  <w:marTop w:val="0"/>
                                  <w:marBottom w:val="0"/>
                                  <w:divBdr>
                                    <w:top w:val="none" w:sz="0" w:space="0" w:color="auto"/>
                                    <w:left w:val="none" w:sz="0" w:space="0" w:color="auto"/>
                                    <w:bottom w:val="none" w:sz="0" w:space="0" w:color="auto"/>
                                    <w:right w:val="none" w:sz="0" w:space="0" w:color="auto"/>
                                  </w:divBdr>
                                  <w:divsChild>
                                    <w:div w:id="1440635676">
                                      <w:marLeft w:val="0"/>
                                      <w:marRight w:val="0"/>
                                      <w:marTop w:val="0"/>
                                      <w:marBottom w:val="0"/>
                                      <w:divBdr>
                                        <w:top w:val="none" w:sz="0" w:space="0" w:color="auto"/>
                                        <w:left w:val="none" w:sz="0" w:space="0" w:color="auto"/>
                                        <w:bottom w:val="none" w:sz="0" w:space="0" w:color="auto"/>
                                        <w:right w:val="none" w:sz="0" w:space="0" w:color="auto"/>
                                      </w:divBdr>
                                      <w:divsChild>
                                        <w:div w:id="345834382">
                                          <w:marLeft w:val="0"/>
                                          <w:marRight w:val="0"/>
                                          <w:marTop w:val="150"/>
                                          <w:marBottom w:val="150"/>
                                          <w:divBdr>
                                            <w:top w:val="none" w:sz="0" w:space="0" w:color="auto"/>
                                            <w:left w:val="none" w:sz="0" w:space="0" w:color="auto"/>
                                            <w:bottom w:val="none" w:sz="0" w:space="0" w:color="auto"/>
                                            <w:right w:val="none" w:sz="0" w:space="0" w:color="auto"/>
                                          </w:divBdr>
                                          <w:divsChild>
                                            <w:div w:id="11221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4559287">
      <w:bodyDiv w:val="1"/>
      <w:marLeft w:val="0"/>
      <w:marRight w:val="0"/>
      <w:marTop w:val="0"/>
      <w:marBottom w:val="0"/>
      <w:divBdr>
        <w:top w:val="none" w:sz="0" w:space="0" w:color="auto"/>
        <w:left w:val="none" w:sz="0" w:space="0" w:color="auto"/>
        <w:bottom w:val="none" w:sz="0" w:space="0" w:color="auto"/>
        <w:right w:val="none" w:sz="0" w:space="0" w:color="auto"/>
      </w:divBdr>
      <w:divsChild>
        <w:div w:id="1105005865">
          <w:marLeft w:val="0"/>
          <w:marRight w:val="0"/>
          <w:marTop w:val="0"/>
          <w:marBottom w:val="0"/>
          <w:divBdr>
            <w:top w:val="none" w:sz="0" w:space="0" w:color="auto"/>
            <w:left w:val="none" w:sz="0" w:space="0" w:color="auto"/>
            <w:bottom w:val="none" w:sz="0" w:space="0" w:color="auto"/>
            <w:right w:val="none" w:sz="0" w:space="0" w:color="auto"/>
          </w:divBdr>
          <w:divsChild>
            <w:div w:id="1667781836">
              <w:marLeft w:val="0"/>
              <w:marRight w:val="0"/>
              <w:marTop w:val="0"/>
              <w:marBottom w:val="0"/>
              <w:divBdr>
                <w:top w:val="none" w:sz="0" w:space="0" w:color="auto"/>
                <w:left w:val="none" w:sz="0" w:space="0" w:color="auto"/>
                <w:bottom w:val="none" w:sz="0" w:space="0" w:color="auto"/>
                <w:right w:val="none" w:sz="0" w:space="0" w:color="auto"/>
              </w:divBdr>
              <w:divsChild>
                <w:div w:id="440416426">
                  <w:marLeft w:val="0"/>
                  <w:marRight w:val="0"/>
                  <w:marTop w:val="0"/>
                  <w:marBottom w:val="0"/>
                  <w:divBdr>
                    <w:top w:val="none" w:sz="0" w:space="0" w:color="auto"/>
                    <w:left w:val="none" w:sz="0" w:space="0" w:color="auto"/>
                    <w:bottom w:val="none" w:sz="0" w:space="0" w:color="auto"/>
                    <w:right w:val="none" w:sz="0" w:space="0" w:color="auto"/>
                  </w:divBdr>
                  <w:divsChild>
                    <w:div w:id="442193313">
                      <w:marLeft w:val="0"/>
                      <w:marRight w:val="0"/>
                      <w:marTop w:val="0"/>
                      <w:marBottom w:val="0"/>
                      <w:divBdr>
                        <w:top w:val="none" w:sz="0" w:space="0" w:color="auto"/>
                        <w:left w:val="none" w:sz="0" w:space="0" w:color="auto"/>
                        <w:bottom w:val="none" w:sz="0" w:space="0" w:color="auto"/>
                        <w:right w:val="none" w:sz="0" w:space="0" w:color="auto"/>
                      </w:divBdr>
                      <w:divsChild>
                        <w:div w:id="78524557">
                          <w:marLeft w:val="0"/>
                          <w:marRight w:val="0"/>
                          <w:marTop w:val="0"/>
                          <w:marBottom w:val="0"/>
                          <w:divBdr>
                            <w:top w:val="none" w:sz="0" w:space="0" w:color="auto"/>
                            <w:left w:val="none" w:sz="0" w:space="0" w:color="auto"/>
                            <w:bottom w:val="none" w:sz="0" w:space="0" w:color="auto"/>
                            <w:right w:val="none" w:sz="0" w:space="0" w:color="auto"/>
                          </w:divBdr>
                          <w:divsChild>
                            <w:div w:id="1491284625">
                              <w:marLeft w:val="0"/>
                              <w:marRight w:val="0"/>
                              <w:marTop w:val="0"/>
                              <w:marBottom w:val="0"/>
                              <w:divBdr>
                                <w:top w:val="none" w:sz="0" w:space="0" w:color="auto"/>
                                <w:left w:val="none" w:sz="0" w:space="0" w:color="auto"/>
                                <w:bottom w:val="none" w:sz="0" w:space="0" w:color="auto"/>
                                <w:right w:val="none" w:sz="0" w:space="0" w:color="auto"/>
                              </w:divBdr>
                              <w:divsChild>
                                <w:div w:id="1596943089">
                                  <w:marLeft w:val="0"/>
                                  <w:marRight w:val="0"/>
                                  <w:marTop w:val="0"/>
                                  <w:marBottom w:val="0"/>
                                  <w:divBdr>
                                    <w:top w:val="none" w:sz="0" w:space="0" w:color="auto"/>
                                    <w:left w:val="none" w:sz="0" w:space="0" w:color="auto"/>
                                    <w:bottom w:val="none" w:sz="0" w:space="0" w:color="auto"/>
                                    <w:right w:val="none" w:sz="0" w:space="0" w:color="auto"/>
                                  </w:divBdr>
                                  <w:divsChild>
                                    <w:div w:id="1689335187">
                                      <w:marLeft w:val="0"/>
                                      <w:marRight w:val="0"/>
                                      <w:marTop w:val="0"/>
                                      <w:marBottom w:val="0"/>
                                      <w:divBdr>
                                        <w:top w:val="none" w:sz="0" w:space="0" w:color="auto"/>
                                        <w:left w:val="none" w:sz="0" w:space="0" w:color="auto"/>
                                        <w:bottom w:val="none" w:sz="0" w:space="0" w:color="auto"/>
                                        <w:right w:val="none" w:sz="0" w:space="0" w:color="auto"/>
                                      </w:divBdr>
                                      <w:divsChild>
                                        <w:div w:id="908080294">
                                          <w:marLeft w:val="0"/>
                                          <w:marRight w:val="0"/>
                                          <w:marTop w:val="150"/>
                                          <w:marBottom w:val="150"/>
                                          <w:divBdr>
                                            <w:top w:val="none" w:sz="0" w:space="0" w:color="auto"/>
                                            <w:left w:val="none" w:sz="0" w:space="0" w:color="auto"/>
                                            <w:bottom w:val="none" w:sz="0" w:space="0" w:color="auto"/>
                                            <w:right w:val="none" w:sz="0" w:space="0" w:color="auto"/>
                                          </w:divBdr>
                                          <w:divsChild>
                                            <w:div w:id="845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261ED3" w:rsidRDefault="00541B1A" w:rsidP="00541B1A">
          <w:pPr>
            <w:pStyle w:val="DC66CD588C844C86831BB628667CE52E"/>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21DC0"/>
    <w:rsid w:val="00261ED3"/>
    <w:rsid w:val="0026367A"/>
    <w:rsid w:val="00294FBF"/>
    <w:rsid w:val="002B361E"/>
    <w:rsid w:val="00416B4C"/>
    <w:rsid w:val="00541B1A"/>
    <w:rsid w:val="00656870"/>
    <w:rsid w:val="00660820"/>
    <w:rsid w:val="006B09A9"/>
    <w:rsid w:val="006C64B2"/>
    <w:rsid w:val="00841D05"/>
    <w:rsid w:val="008D4218"/>
    <w:rsid w:val="0092080F"/>
    <w:rsid w:val="009A562C"/>
    <w:rsid w:val="00C1653F"/>
    <w:rsid w:val="00D31121"/>
    <w:rsid w:val="00D340AD"/>
    <w:rsid w:val="00E2137F"/>
    <w:rsid w:val="00F612A3"/>
    <w:rsid w:val="00F9578D"/>
    <w:rsid w:val="00FA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2517-2FAF-4622-B42A-12B9E776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27</TotalTime>
  <Pages>1</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27</cp:revision>
  <cp:lastPrinted>2024-03-13T19:24:00Z</cp:lastPrinted>
  <dcterms:created xsi:type="dcterms:W3CDTF">2024-03-12T20:56:00Z</dcterms:created>
  <dcterms:modified xsi:type="dcterms:W3CDTF">2024-03-13T19:24:00Z</dcterms:modified>
</cp:coreProperties>
</file>