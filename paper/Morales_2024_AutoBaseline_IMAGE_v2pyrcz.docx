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3436D" w14:textId="77777777"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 in the Gulf of Mexico using deep learning</w:t>
      </w:r>
    </w:p>
    <w:p w14:paraId="26FB19C0" w14:textId="77777777" w:rsidR="0030156E" w:rsidRPr="00C0635B" w:rsidRDefault="0030156E" w:rsidP="0030156E">
      <w:pPr>
        <w:pStyle w:val="AbstractAuthors"/>
      </w:pPr>
      <w:r w:rsidRPr="00B3416E">
        <w:t>Misael M. Morales*, Carlos Torres-</w:t>
      </w:r>
      <w:proofErr w:type="spellStart"/>
      <w:r w:rsidRPr="00B3416E">
        <w:t>Verdín</w:t>
      </w:r>
      <w:proofErr w:type="spellEnd"/>
      <w:r w:rsidRPr="00B3416E">
        <w:t>,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457540">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46FBE521" w:rsidR="00FE2B8B" w:rsidRPr="005806F4" w:rsidRDefault="002217EB">
      <w:pPr>
        <w:pStyle w:val="AbstractNormalText"/>
      </w:pPr>
      <w:r>
        <w:t>We propose a deep neural network-based framework for automatic baseline correction</w:t>
      </w:r>
      <w:r w:rsidR="008E6DDC">
        <w:t xml:space="preserve"> (ABC-Net)</w:t>
      </w:r>
      <w:r>
        <w:t xml:space="preserve"> of spontaneous potential (SP) logs</w:t>
      </w:r>
      <w:ins w:id="0" w:author="Pyrcz, Michael" w:date="2024-03-09T13:52:00Z">
        <w:r w:rsidR="00B33164">
          <w:t xml:space="preserve"> and sweet spot </w:t>
        </w:r>
        <w:commentRangeStart w:id="1"/>
        <w:r w:rsidR="00B33164">
          <w:t>prediction</w:t>
        </w:r>
      </w:ins>
      <w:commentRangeEnd w:id="1"/>
      <w:ins w:id="2" w:author="Pyrcz, Michael" w:date="2024-03-09T13:53:00Z">
        <w:r w:rsidR="00B33164">
          <w:rPr>
            <w:rStyle w:val="CommentReference"/>
          </w:rPr>
          <w:commentReference w:id="1"/>
        </w:r>
      </w:ins>
      <w:ins w:id="3" w:author="Pyrcz, Michael" w:date="2024-03-09T13:30:00Z">
        <w:r w:rsidR="00290CD2">
          <w:t xml:space="preserve">, </w:t>
        </w:r>
      </w:ins>
      <w:del w:id="4" w:author="Pyrcz, Michael" w:date="2024-03-09T13:30:00Z">
        <w:r w:rsidDel="00290CD2">
          <w:delText>. T</w:delText>
        </w:r>
      </w:del>
      <w:ins w:id="5" w:author="Pyrcz, Michael" w:date="2024-03-09T13:30:00Z">
        <w:r w:rsidR="00290CD2">
          <w:t>t</w:t>
        </w:r>
      </w:ins>
      <w:r>
        <w:t>o overcome the challenge of SP log deviation and trend accumulation with depth due to salinity and temperature effects,</w:t>
      </w:r>
      <w:del w:id="6" w:author="Pyrcz, Michael" w:date="2024-03-09T13:29:00Z">
        <w:r w:rsidDel="00290CD2">
          <w:delText xml:space="preserve"> </w:delText>
        </w:r>
        <w:commentRangeStart w:id="7"/>
        <w:r w:rsidDel="00290CD2">
          <w:delText>we</w:delText>
        </w:r>
      </w:del>
      <w:commentRangeEnd w:id="7"/>
      <w:r w:rsidR="00290CD2">
        <w:rPr>
          <w:rStyle w:val="CommentReference"/>
        </w:rPr>
        <w:commentReference w:id="7"/>
      </w:r>
      <w:del w:id="8" w:author="Pyrcz, Michael" w:date="2024-03-09T13:29:00Z">
        <w:r w:rsidDel="00290CD2">
          <w:delText xml:space="preserve"> propose an automatic correction algorithm using deep learning</w:delText>
        </w:r>
      </w:del>
      <w:r>
        <w:t xml:space="preserve">. </w:t>
      </w:r>
      <w:del w:id="9" w:author="Pyrcz, Michael" w:date="2024-03-09T13:57:00Z">
        <w:r w:rsidDel="002778FB">
          <w:delText>Th</w:delText>
        </w:r>
      </w:del>
      <w:ins w:id="10" w:author="Pyrcz, Michael" w:date="2024-03-09T13:57:00Z">
        <w:r w:rsidR="002778FB">
          <w:t>Our</w:t>
        </w:r>
      </w:ins>
      <w:del w:id="11" w:author="Pyrcz, Michael" w:date="2024-03-09T13:57:00Z">
        <w:r w:rsidDel="002778FB">
          <w:delText>e</w:delText>
        </w:r>
      </w:del>
      <w:r>
        <w:t xml:space="preserve"> proposed </w:t>
      </w:r>
      <w:ins w:id="12" w:author="Pyrcz, Michael" w:date="2024-03-09T13:57:00Z">
        <w:r w:rsidR="002778FB">
          <w:t>method</w:t>
        </w:r>
      </w:ins>
      <w:del w:id="13" w:author="Pyrcz, Michael" w:date="2024-03-09T13:57:00Z">
        <w:r w:rsidDel="002778FB">
          <w:delText>framework</w:delText>
        </w:r>
      </w:del>
      <w:r>
        <w:t xml:space="preserve"> utilizes a deep convolutional U-Net model to estimate the baseline-corrected SP log from the raw SP log and a set of</w:t>
      </w:r>
      <w:r w:rsidR="000E68E6">
        <w:t xml:space="preserve"> </w:t>
      </w:r>
      <w:ins w:id="14" w:author="Pyrcz, Michael" w:date="2024-03-09T13:30:00Z">
        <w:r w:rsidR="00290CD2">
          <w:t xml:space="preserve">other collocated predictor features, </w:t>
        </w:r>
      </w:ins>
      <w:ins w:id="15" w:author="Pyrcz, Michael" w:date="2024-03-09T14:01:00Z">
        <w:r w:rsidR="002778FB">
          <w:t xml:space="preserve">based on feature engineering </w:t>
        </w:r>
      </w:ins>
      <w:ins w:id="16" w:author="Pyrcz, Michael" w:date="2024-03-09T14:16:00Z">
        <w:r w:rsidR="009A39D9">
          <w:t xml:space="preserve">to calculate other </w:t>
        </w:r>
        <w:proofErr w:type="spellStart"/>
        <w:r w:rsidR="009A39D9">
          <w:t>attribues</w:t>
        </w:r>
        <w:proofErr w:type="spellEnd"/>
        <w:r w:rsidR="009A39D9">
          <w:t xml:space="preserve"> from</w:t>
        </w:r>
      </w:ins>
      <w:ins w:id="17" w:author="Pyrcz, Michael" w:date="2024-03-09T14:01:00Z">
        <w:r w:rsidR="002778FB">
          <w:t xml:space="preserve"> the </w:t>
        </w:r>
      </w:ins>
      <w:del w:id="18" w:author="Pyrcz, Michael" w:date="2024-03-09T14:01:00Z">
        <w:r w:rsidDel="002778FB">
          <w:delText>attributes</w:delText>
        </w:r>
      </w:del>
      <w:ins w:id="19" w:author="Pyrcz, Michael" w:date="2024-03-09T14:01:00Z">
        <w:r w:rsidR="002778FB">
          <w:t>SP log</w:t>
        </w:r>
      </w:ins>
      <w:r>
        <w:t xml:space="preserve">. The benefit of this approach is its ability to compress and denoise the </w:t>
      </w:r>
      <w:ins w:id="20" w:author="Pyrcz, Michael" w:date="2024-03-09T13:31:00Z">
        <w:r w:rsidR="00290CD2">
          <w:t xml:space="preserve">predictor features, </w:t>
        </w:r>
      </w:ins>
      <w:r>
        <w:t xml:space="preserve">raw SP log and its </w:t>
      </w:r>
      <w:commentRangeStart w:id="21"/>
      <w:r>
        <w:t>attributes</w:t>
      </w:r>
      <w:commentRangeEnd w:id="21"/>
      <w:r w:rsidR="00290CD2">
        <w:rPr>
          <w:rStyle w:val="CommentReference"/>
        </w:rPr>
        <w:commentReference w:id="21"/>
      </w:r>
      <w:r>
        <w:t xml:space="preserve"> into a latent representation </w:t>
      </w:r>
      <w:r w:rsidR="005806F4">
        <w:t xml:space="preserve">and </w:t>
      </w:r>
      <w:ins w:id="22" w:author="Pyrcz, Michael" w:date="2024-03-09T13:32:00Z">
        <w:r w:rsidR="00290CD2">
          <w:t xml:space="preserve">then </w:t>
        </w:r>
      </w:ins>
      <w:r w:rsidR="005806F4">
        <w:t xml:space="preserve">to efficiently predict the baseline-corrected SP log without manual interpretation. We </w:t>
      </w:r>
      <w:ins w:id="23" w:author="Pyrcz, Michael" w:date="2024-03-09T13:33:00Z">
        <w:r w:rsidR="00290CD2">
          <w:t>train and t</w:t>
        </w:r>
      </w:ins>
      <w:ins w:id="24" w:author="Pyrcz, Michael" w:date="2024-03-09T14:16:00Z">
        <w:r w:rsidR="009A39D9">
          <w:t>es</w:t>
        </w:r>
      </w:ins>
      <w:ins w:id="25" w:author="Pyrcz, Michael" w:date="2024-03-09T14:17:00Z">
        <w:r w:rsidR="009A39D9">
          <w:t xml:space="preserve">t </w:t>
        </w:r>
      </w:ins>
      <w:del w:id="26" w:author="Pyrcz, Michael" w:date="2024-03-09T13:33:00Z">
        <w:r w:rsidR="005806F4" w:rsidDel="00290CD2">
          <w:delText>validate</w:delText>
        </w:r>
      </w:del>
      <w:r w:rsidR="005806F4">
        <w:t xml:space="preserve"> </w:t>
      </w:r>
      <w:ins w:id="27" w:author="Pyrcz, Michael" w:date="2024-03-09T13:32:00Z">
        <w:r w:rsidR="00290CD2">
          <w:t xml:space="preserve">our </w:t>
        </w:r>
      </w:ins>
      <w:ins w:id="28" w:author="Pyrcz, Michael" w:date="2024-03-09T13:33:00Z">
        <w:r w:rsidR="00290CD2">
          <w:t>proposed deep learning model</w:t>
        </w:r>
      </w:ins>
      <w:del w:id="29" w:author="Pyrcz, Michael" w:date="2024-03-09T13:32:00Z">
        <w:r w:rsidR="005806F4" w:rsidDel="00290CD2">
          <w:delText>this approach</w:delText>
        </w:r>
      </w:del>
      <w:r w:rsidR="005806F4">
        <w:t xml:space="preserve"> against </w:t>
      </w:r>
      <w:commentRangeStart w:id="30"/>
      <w:r w:rsidR="005806F4">
        <w:t>manually</w:t>
      </w:r>
      <w:commentRangeEnd w:id="30"/>
      <w:r w:rsidR="002720F8">
        <w:rPr>
          <w:rStyle w:val="CommentReference"/>
        </w:rPr>
        <w:commentReference w:id="30"/>
      </w:r>
      <w:r w:rsidR="005806F4">
        <w:t xml:space="preserve"> corrected SP logs, and test with unseen wells in the Gulf of Mexico. Finally, we use the trained</w:t>
      </w:r>
      <w:del w:id="31" w:author="Pyrcz, Michael" w:date="2024-03-09T14:17:00Z">
        <w:r w:rsidR="005806F4" w:rsidDel="009A39D9">
          <w:delText xml:space="preserve"> </w:delText>
        </w:r>
      </w:del>
      <w:ins w:id="32" w:author="Pyrcz, Michael" w:date="2024-03-09T13:41:00Z">
        <w:r w:rsidR="002720F8">
          <w:t xml:space="preserve"> deep learning </w:t>
        </w:r>
      </w:ins>
      <w:r w:rsidR="005806F4">
        <w:t xml:space="preserve">model to </w:t>
      </w:r>
      <w:ins w:id="33" w:author="Pyrcz, Michael" w:date="2024-03-09T13:42:00Z">
        <w:r w:rsidR="002720F8">
          <w:t xml:space="preserve">estimate the baseline corrected SP log </w:t>
        </w:r>
      </w:ins>
      <w:ins w:id="34" w:author="Pyrcz, Michael" w:date="2024-03-09T13:43:00Z">
        <w:r w:rsidR="002720F8">
          <w:t xml:space="preserve">to </w:t>
        </w:r>
      </w:ins>
      <w:r w:rsidR="005806F4">
        <w:t xml:space="preserve">estimate the volumetric concentration of shale </w:t>
      </w:r>
      <w:ins w:id="35" w:author="Pyrcz, Michael" w:date="2024-03-09T13:53:00Z">
        <w:r w:rsidR="00B33164">
          <w:t>and then</w:t>
        </w:r>
      </w:ins>
      <w:del w:id="36" w:author="Pyrcz, Michael" w:date="2024-03-09T13:53:00Z">
        <w:r w:rsidR="005806F4" w:rsidDel="00B33164">
          <w:delText>in order</w:delText>
        </w:r>
      </w:del>
      <w:r w:rsidR="005806F4">
        <w:t xml:space="preserve"> to detect potential CO</w:t>
      </w:r>
      <w:r w:rsidR="005806F4">
        <w:rPr>
          <w:vertAlign w:val="subscript"/>
        </w:rPr>
        <w:t>2</w:t>
      </w:r>
      <w:r w:rsidR="005806F4">
        <w:t xml:space="preserve"> storage sites in the Gulf of Mexico.</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120675B3" w14:textId="3C9F7B10" w:rsidR="00FE2B8B" w:rsidRDefault="00DB314E">
      <w:pPr>
        <w:pStyle w:val="AbstractNormalText"/>
        <w:rPr>
          <w:color w:val="000000"/>
        </w:rPr>
      </w:pPr>
      <w:r>
        <w:t>The spontaneous potential (SP)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t xml:space="preserve">. </w:t>
      </w:r>
      <w:r w:rsidR="00AA15B7">
        <w:rPr>
          <w:color w:val="000000"/>
        </w:rPr>
        <w:t xml:space="preserve">SP logs, along with Gamma Ray (GR) logs, are often the only measurements available in old hydrocarbon wells.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well, and require correcting, or shifting, </w:t>
      </w:r>
      <w:commentRangeStart w:id="37"/>
      <w:r w:rsidR="00953CA1">
        <w:rPr>
          <w:color w:val="000000"/>
        </w:rPr>
        <w:t>the</w:t>
      </w:r>
      <w:commentRangeEnd w:id="37"/>
      <w:r w:rsidR="00B33164">
        <w:rPr>
          <w:rStyle w:val="CommentReference"/>
        </w:rPr>
        <w:commentReference w:id="37"/>
      </w:r>
      <w:r w:rsidR="00953CA1">
        <w:rPr>
          <w:color w:val="000000"/>
        </w:rPr>
        <w:t xml:space="preserve"> log to the baseline trend for accurate interpretation of lithology and permeable zones. </w:t>
      </w:r>
    </w:p>
    <w:p w14:paraId="02295CCB" w14:textId="77777777" w:rsidR="00AA15B7" w:rsidRDefault="00AA15B7">
      <w:pPr>
        <w:pStyle w:val="AbstractNormalText"/>
        <w:rPr>
          <w:color w:val="000000"/>
        </w:rPr>
      </w:pPr>
    </w:p>
    <w:p w14:paraId="17033711" w14:textId="3F1AA34F" w:rsidR="00D04D0F" w:rsidRDefault="00AA15B7" w:rsidP="004D5F64">
      <w:pPr>
        <w:tabs>
          <w:tab w:val="clear" w:pos="504"/>
        </w:tabs>
      </w:pPr>
      <w:r>
        <w:rPr>
          <w:color w:val="000000"/>
        </w:rPr>
        <w:t xml:space="preserve">Automatic </w:t>
      </w:r>
      <w:r w:rsidR="00C50DB0">
        <w:rPr>
          <w:color w:val="000000"/>
        </w:rPr>
        <w:t xml:space="preserve">baseline correction algorithms have been widely explored, and often depend on an iterative approach for data shifting based on a precomputed attribute 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efaultPlaceholder_-1854013440"/>
          </w:placeholder>
        </w:sdtPr>
        <w:sdtContent>
          <w:r w:rsidR="00C27CF2" w:rsidRPr="00C27CF2">
            <w:rPr>
              <w:color w:val="000000"/>
            </w:rPr>
            <w:t>(Gan et al., 2006)</w:t>
          </w:r>
        </w:sdtContent>
      </w:sdt>
      <w:r w:rsidR="00BB3B7E">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efaultPlaceholder_-1854013440"/>
          </w:placeholder>
        </w:sdtPr>
        <w:sdtContent>
          <w:r w:rsidR="00C27CF2" w:rsidRPr="00C27CF2">
            <w:rPr>
              <w:color w:val="000000"/>
            </w:rPr>
            <w:t>McConnell (1983, 1988)</w:t>
          </w:r>
        </w:sdtContent>
      </w:sdt>
      <w:r w:rsidR="00BB3B7E">
        <w:rPr>
          <w:color w:val="000000"/>
        </w:rPr>
        <w:t xml:space="preserve"> is the first to apply a baseline correction method for the SP log using a linear correction term first and later a combination of potential, environmental, and salinity correction terms.</w:t>
      </w:r>
      <w:r w:rsidR="001543A3">
        <w:rPr>
          <w:color w:val="000000"/>
        </w:rPr>
        <w:t xml:space="preserve">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efaultPlaceholder_-1854013440"/>
          </w:placeholder>
        </w:sdtPr>
        <w:sdtContent>
          <w:r w:rsidR="00C27CF2">
            <w:t>Bautista-Anguiano &amp; Torres-</w:t>
          </w:r>
          <w:proofErr w:type="spellStart"/>
          <w:r w:rsidR="00C27CF2">
            <w:t>Verdín</w:t>
          </w:r>
          <w:proofErr w:type="spellEnd"/>
          <w:r w:rsidR="00C27CF2">
            <w:t xml:space="preserve"> (2015)</w:t>
          </w:r>
        </w:sdtContent>
      </w:sdt>
      <w:r w:rsidR="001543A3">
        <w:rPr>
          <w:color w:val="000000"/>
        </w:rPr>
        <w:t xml:space="preserve"> develop a robust mechanistic modeling framework for the </w:t>
      </w:r>
      <w:r w:rsidR="001543A3">
        <w:rPr>
          <w:color w:val="000000"/>
        </w:rPr>
        <w:t xml:space="preserve">interpretation of SP logs, including a physics-based correction based on reservoir topology. </w:t>
      </w:r>
    </w:p>
    <w:p w14:paraId="1ADFA4E7" w14:textId="77777777" w:rsidR="007E30D0" w:rsidRDefault="007E30D0">
      <w:pPr>
        <w:pStyle w:val="AbstractNormalText"/>
      </w:pPr>
    </w:p>
    <w:p w14:paraId="3D2F78DE" w14:textId="08C5E46E" w:rsidR="00AA15B7" w:rsidRDefault="00004626">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proofErr w:type="spellStart"/>
          <w:r w:rsidR="00C27CF2" w:rsidRPr="00C27CF2">
            <w:rPr>
              <w:color w:val="000000"/>
            </w:rPr>
            <w:t>Peyret</w:t>
          </w:r>
          <w:proofErr w:type="spellEnd"/>
          <w:r w:rsidR="00C27CF2" w:rsidRPr="00C27CF2">
            <w:rPr>
              <w:color w:val="000000"/>
            </w:rPr>
            <w:t xml:space="preserve"> et al. (2019)</w:t>
          </w:r>
        </w:sdtContent>
      </w:sdt>
      <w:r w:rsidR="001543A3">
        <w:rPr>
          <w:color w:val="000000"/>
        </w:rPr>
        <w:t xml:space="preserve"> compare deep learning methods for automatic well log interpretation from lithology-specific 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 a deep learning method for well log </w:t>
      </w:r>
      <w:r w:rsidR="005671EA">
        <w:rPr>
          <w:color w:val="000000"/>
        </w:rPr>
        <w:t xml:space="preserve">generation that </w:t>
      </w:r>
      <w:ins w:id="38" w:author="Pyrcz, Michael" w:date="2024-03-09T13:52:00Z">
        <w:r w:rsidR="00B33164">
          <w:rPr>
            <w:color w:val="000000"/>
          </w:rPr>
          <w:t xml:space="preserve">is </w:t>
        </w:r>
      </w:ins>
      <w:r w:rsidR="005671EA">
        <w:rPr>
          <w:color w:val="000000"/>
        </w:rPr>
        <w:t>consistent with 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proofErr w:type="spellStart"/>
          <w:r w:rsidR="00C27CF2" w:rsidRPr="00C27CF2">
            <w:rPr>
              <w:color w:val="000000"/>
            </w:rPr>
            <w:t>Simoes</w:t>
          </w:r>
          <w:proofErr w:type="spellEnd"/>
          <w:r w:rsidR="00C27CF2" w:rsidRPr="00C27CF2">
            <w:rPr>
              <w:color w:val="000000"/>
            </w:rPr>
            <w:t xml:space="preserve"> et al. (2022)</w:t>
          </w:r>
        </w:sdtContent>
      </w:sdt>
      <w:r w:rsidR="00BB3B7E">
        <w:rPr>
          <w:color w:val="000000"/>
        </w:rPr>
        <w:t xml:space="preserve"> develop a</w:t>
      </w:r>
      <w:r w:rsidR="00103992">
        <w:rPr>
          <w:color w:val="000000"/>
        </w:rPr>
        <w:t xml:space="preserve"> deep learning-based</w:t>
      </w:r>
      <w:r w:rsidR="00BB3B7E">
        <w:rPr>
          <w:color w:val="000000"/>
        </w:rPr>
        <w:t xml:space="preserve"> multi</w:t>
      </w:r>
      <w:ins w:id="39" w:author="Pyrcz, Michael" w:date="2024-03-09T13:55:00Z">
        <w:r w:rsidR="0013721E">
          <w:rPr>
            <w:color w:val="000000"/>
          </w:rPr>
          <w:t xml:space="preserve">ple </w:t>
        </w:r>
      </w:ins>
      <w:r w:rsidR="00BB3B7E">
        <w:rPr>
          <w:color w:val="000000"/>
        </w:rPr>
        <w:t xml:space="preserve">well automatic log correction workflow for imputation and generation of missing logs. However, </w:t>
      </w:r>
      <w:r w:rsidR="001543A3">
        <w:rPr>
          <w:color w:val="000000"/>
        </w:rPr>
        <w:t>none of these approaches combine the concepts of automatic baseline correction specifically for SP logs and the prediction of sweet spots for CO</w:t>
      </w:r>
      <w:r w:rsidR="001543A3">
        <w:rPr>
          <w:color w:val="000000"/>
          <w:vertAlign w:val="subscript"/>
        </w:rPr>
        <w:t>2</w:t>
      </w:r>
      <w:r w:rsidR="001543A3">
        <w:rPr>
          <w:color w:val="000000"/>
        </w:rPr>
        <w:t xml:space="preserve"> </w:t>
      </w:r>
      <w:r w:rsidR="005671EA">
        <w:rPr>
          <w:color w:val="000000"/>
        </w:rPr>
        <w:t>storage along a well and across a regional scale</w:t>
      </w:r>
      <w:r w:rsidR="001543A3">
        <w:rPr>
          <w:color w:val="000000"/>
        </w:rPr>
        <w:t>.</w:t>
      </w:r>
    </w:p>
    <w:p w14:paraId="1B8D4D52" w14:textId="77777777" w:rsidR="001543A3" w:rsidRDefault="001543A3">
      <w:pPr>
        <w:pStyle w:val="AbstractNormalText"/>
        <w:rPr>
          <w:color w:val="000000"/>
        </w:rPr>
      </w:pPr>
    </w:p>
    <w:p w14:paraId="1CDE0CD3" w14:textId="7F94C626" w:rsidR="00FE2B8B" w:rsidRPr="005671EA" w:rsidRDefault="001543A3">
      <w:pPr>
        <w:pStyle w:val="AbstractNormalText"/>
        <w:rPr>
          <w:color w:val="000000"/>
        </w:rPr>
      </w:pPr>
      <w:r>
        <w:rPr>
          <w:color w:val="000000"/>
        </w:rPr>
        <w:t>We propose a deep learning-based framework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exploits the latent representation of the raw SP log for compression and denoising and uses a combination of attributes to estimate the baseline-corrected SP log</w:t>
      </w:r>
      <w:r w:rsidR="00961843">
        <w:rPr>
          <w:color w:val="000000"/>
        </w:rPr>
        <w:t>.</w:t>
      </w:r>
      <w:r w:rsidR="000E68E6">
        <w:rPr>
          <w:color w:val="000000"/>
        </w:rPr>
        <w:t xml:space="preserve"> </w:t>
      </w:r>
      <w:r w:rsidR="00961843">
        <w:rPr>
          <w:color w:val="000000"/>
        </w:rPr>
        <w:t>The baseline-corrected SP log</w:t>
      </w:r>
      <w:r w:rsidR="000E68E6">
        <w:rPr>
          <w:color w:val="000000"/>
        </w:rPr>
        <w:t xml:space="preserve"> is used to estimate the volumetric concentration of shale along the well to detect</w:t>
      </w:r>
      <w:r w:rsidR="005671EA">
        <w:rPr>
          <w:color w:val="000000"/>
        </w:rPr>
        <w:t xml:space="preserve"> local and regional</w:t>
      </w:r>
      <w:r w:rsidR="000E68E6">
        <w:rPr>
          <w:color w:val="000000"/>
        </w:rPr>
        <w:t xml:space="preserve"> sweet spots for CO</w:t>
      </w:r>
      <w:r w:rsidR="000E68E6">
        <w:rPr>
          <w:color w:val="000000"/>
          <w:vertAlign w:val="subscript"/>
        </w:rPr>
        <w:t>2</w:t>
      </w:r>
      <w:r w:rsidR="000E68E6">
        <w:rPr>
          <w:color w:val="000000"/>
        </w:rPr>
        <w:t xml:space="preserve"> injection. We </w:t>
      </w:r>
      <w:ins w:id="40" w:author="Pyrcz, Michael" w:date="2024-03-09T13:56:00Z">
        <w:r w:rsidR="002778FB">
          <w:rPr>
            <w:color w:val="000000"/>
          </w:rPr>
          <w:t>train</w:t>
        </w:r>
      </w:ins>
      <w:ins w:id="41" w:author="Pyrcz, Michael" w:date="2024-03-09T14:17:00Z">
        <w:r w:rsidR="009A39D9">
          <w:rPr>
            <w:color w:val="000000"/>
          </w:rPr>
          <w:t xml:space="preserve"> and</w:t>
        </w:r>
      </w:ins>
      <w:bookmarkStart w:id="42" w:name="_GoBack"/>
      <w:bookmarkEnd w:id="42"/>
      <w:ins w:id="43" w:author="Pyrcz, Michael" w:date="2024-03-09T13:56:00Z">
        <w:r w:rsidR="002778FB">
          <w:rPr>
            <w:color w:val="000000"/>
          </w:rPr>
          <w:t xml:space="preserve"> test our proposed method</w:t>
        </w:r>
      </w:ins>
      <w:del w:id="44" w:author="Pyrcz, Michael" w:date="2024-03-09T13:56:00Z">
        <w:r w:rsidR="000E68E6" w:rsidDel="002778FB">
          <w:rPr>
            <w:color w:val="000000"/>
          </w:rPr>
          <w:delText xml:space="preserve">validate the </w:delText>
        </w:r>
        <w:commentRangeStart w:id="45"/>
        <w:r w:rsidR="000E68E6" w:rsidDel="002778FB">
          <w:rPr>
            <w:color w:val="000000"/>
          </w:rPr>
          <w:delText>framework</w:delText>
        </w:r>
      </w:del>
      <w:commentRangeEnd w:id="45"/>
      <w:r w:rsidR="002778FB">
        <w:rPr>
          <w:rStyle w:val="CommentReference"/>
        </w:rPr>
        <w:commentReference w:id="45"/>
      </w:r>
      <w:r w:rsidR="000E68E6">
        <w:rPr>
          <w:color w:val="000000"/>
        </w:rPr>
        <w:t xml:space="preserve"> on a field dataset with over 300 wells in the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501D92AB"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xml:space="preserve">. The masked and padded values </w:t>
      </w:r>
      <w:ins w:id="46" w:author="Pyrcz, Michael" w:date="2024-03-09T13:57:00Z">
        <w:r w:rsidR="002778FB">
          <w:t xml:space="preserve">are </w:t>
        </w:r>
      </w:ins>
      <w:r>
        <w:t>flagged so that the deep learning method do</w:t>
      </w:r>
      <w:ins w:id="47" w:author="Pyrcz, Michael" w:date="2024-03-09T13:58:00Z">
        <w:r w:rsidR="002778FB">
          <w:t>es</w:t>
        </w:r>
      </w:ins>
      <w:r>
        <w:t xml:space="preserve"> not </w:t>
      </w:r>
      <w:ins w:id="48" w:author="Pyrcz, Michael" w:date="2024-03-09T13:58:00Z">
        <w:r w:rsidR="002778FB">
          <w:t>include</w:t>
        </w:r>
      </w:ins>
      <w:del w:id="49" w:author="Pyrcz, Michael" w:date="2024-03-09T13:58:00Z">
        <w:r w:rsidDel="002778FB">
          <w:delText>account for</w:delText>
        </w:r>
      </w:del>
      <w:r>
        <w:t xml:space="preserve"> those values during the</w:t>
      </w:r>
      <w:ins w:id="50" w:author="Pyrcz, Michael" w:date="2024-03-09T13:58:00Z">
        <w:r w:rsidR="002778FB">
          <w:t xml:space="preserve"> model</w:t>
        </w:r>
      </w:ins>
      <w:r>
        <w:t xml:space="preserve"> training.</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62E857E1" w14:textId="5B2BCBEE" w:rsidR="00BA0D58" w:rsidRDefault="00181ADC" w:rsidP="00D5710D">
      <w:pPr>
        <w:pStyle w:val="AbstractNormalText"/>
        <w:rPr>
          <w:ins w:id="51" w:author="Pyrcz, Michael" w:date="2024-03-09T14:04:00Z"/>
        </w:rPr>
      </w:pPr>
      <w:r>
        <w:t xml:space="preserve">We compute eight attributes of the SP log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represent the raw SP log</w:t>
      </w:r>
      <w:r w:rsidR="00A66057">
        <w:t>.</w:t>
      </w:r>
      <w:r w:rsidR="000E59AC">
        <w:t xml:space="preserve"> </w:t>
      </w:r>
      <w:r w:rsidR="00A66057">
        <w:t>T</w:t>
      </w:r>
      <w:r>
        <w:t>he derivative with respect to depth is given b</w:t>
      </w:r>
      <w:r w:rsidR="000E59AC">
        <w:t>y</w:t>
      </w:r>
      <w:r w:rsidR="004D5F64">
        <w:t xml:space="preserve"> the centered finite difference formula</w:t>
      </w:r>
      <w:r w:rsidR="000E59AC">
        <w:t xml:space="preserve"> </w:t>
      </w:r>
      <m:oMath>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oMath>
      <w:r w:rsidR="000E59AC">
        <w:t xml:space="preserve">, </w:t>
      </w:r>
      <w:r>
        <w:t xml:space="preserve">where </w:t>
      </w:r>
      <m:oMath>
        <m:r>
          <w:rPr>
            <w:rFonts w:ascii="Cambria Math" w:hAnsi="Cambria Math"/>
          </w:rPr>
          <m:t>h</m:t>
        </m:r>
      </m:oMath>
      <w:r>
        <w:t xml:space="preserve"> is the </w:t>
      </w:r>
      <w:r w:rsidR="00E32449">
        <w:t>sampling rate in depth</w:t>
      </w:r>
      <w:r w:rsidR="00A66057">
        <w:t>.</w:t>
      </w:r>
      <w:r w:rsidR="00E32449">
        <w:t xml:space="preserve"> The autocorrelation of </w:t>
      </w:r>
      <m:oMath>
        <m:r>
          <m:rPr>
            <m:sty m:val="bi"/>
          </m:rPr>
          <w:rPr>
            <w:rFonts w:ascii="Cambria Math" w:hAnsi="Cambria Math"/>
          </w:rPr>
          <m:t>X</m:t>
        </m:r>
      </m:oMath>
      <w:r w:rsidR="00E32449">
        <w:t xml:space="preserve"> is given by</w:t>
      </w:r>
      <w:r w:rsidR="000E59AC">
        <w:t xml:space="preserv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oMath>
      <w:r w:rsidR="000E59AC">
        <w:t xml:space="preserve">, </w:t>
      </w:r>
      <w:r w:rsidR="00E32449">
        <w:lastRenderedPageBreak/>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E32449">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rsidR="00E32449">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rsidR="00E32449">
        <w:t xml:space="preserve">. </w:t>
      </w:r>
      <w:r w:rsidR="002150D3">
        <w:t>The linear detrend attribute is given by</w:t>
      </w:r>
      <w:r w:rsidR="000E59AC">
        <w:t xml:space="preserve">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0E59AC">
        <w:t xml:space="preserve">,  </w:t>
      </w:r>
      <w:r w:rsidR="002150D3">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2150D3">
        <w:t xml:space="preserve"> is the slope coefficient </w:t>
      </w:r>
      <w:r w:rsidR="004D5F64">
        <w:t>obtained from a</w:t>
      </w:r>
      <w:r w:rsidR="002150D3">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rsidR="002150D3">
        <w:t xml:space="preserve">. </w:t>
      </w:r>
      <w:r w:rsidR="00A66057">
        <w:t>The</w:t>
      </w:r>
      <w:r w:rsidR="002150D3">
        <w:t xml:space="preserve"> Fourier transform</w:t>
      </w:r>
      <w:r w:rsidR="004D5F64">
        <w:t xml:space="preserve"> of </w:t>
      </w:r>
      <m:oMath>
        <m:r>
          <m:rPr>
            <m:sty m:val="bi"/>
          </m:rPr>
          <w:rPr>
            <w:rFonts w:ascii="Cambria Math" w:hAnsi="Cambria Math"/>
          </w:rPr>
          <m:t>X</m:t>
        </m:r>
      </m:oMath>
      <w:r w:rsidR="00A66057">
        <w:t xml:space="preserve"> is</w:t>
      </w:r>
      <w:r w:rsidR="002150D3">
        <w:t xml:space="preserve"> given by</w:t>
      </w:r>
      <w:r w:rsidR="000E59AC">
        <w:t xml:space="preserve"> </w:t>
      </w:r>
      <m:oMath>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oMath>
      <w:r w:rsidR="000E59AC">
        <w:t xml:space="preserve">. </w:t>
      </w:r>
      <w:r w:rsidR="00266D84">
        <w:t xml:space="preserve">The Hilbert transform of </w:t>
      </w:r>
      <m:oMath>
        <m:r>
          <m:rPr>
            <m:sty m:val="bi"/>
          </m:rPr>
          <w:rPr>
            <w:rFonts w:ascii="Cambria Math" w:hAnsi="Cambria Math"/>
          </w:rPr>
          <m:t>X</m:t>
        </m:r>
      </m:oMath>
      <w:r w:rsidR="00266D84">
        <w:t xml:space="preserve"> is given by</w:t>
      </w:r>
      <w:r w:rsidR="000E59AC">
        <w:t xml:space="preserve"> </w:t>
      </w:r>
      <m:oMath>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oMath>
      <w:r w:rsidR="000E59AC">
        <w:t xml:space="preserve">, </w:t>
      </w:r>
      <w:r w:rsidR="00266D84">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rsidR="00266D84">
        <w:t xml:space="preserve"> is the inverse Fourier transform and </w:t>
      </w:r>
      <m:oMath>
        <m:r>
          <w:rPr>
            <w:rFonts w:ascii="Cambria Math" w:hAnsi="Cambria Math"/>
          </w:rPr>
          <m:t>U</m:t>
        </m:r>
      </m:oMath>
      <w:r w:rsidR="00266D84">
        <w:t xml:space="preserve"> is the unit step function. The symmetric infinite impulse response (IIR) filter is given by</w:t>
      </w:r>
      <w:r w:rsidR="000E59AC">
        <w:t xml:space="preserve"> </w:t>
      </w:r>
      <m:oMath>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oMath>
      <w:r w:rsidR="000E59AC">
        <w:t xml:space="preserve">, </w:t>
      </w:r>
      <w:r w:rsidR="00266D84">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66D84">
        <w:t xml:space="preserve"> and </w:t>
      </w:r>
      <m:oMath>
        <m:r>
          <w:rPr>
            <w:rFonts w:ascii="Cambria Math" w:hAnsi="Cambria Math"/>
          </w:rPr>
          <m:t>z</m:t>
        </m:r>
      </m:oMath>
      <w:r w:rsidR="00266D84">
        <w:t xml:space="preserve"> are parameters of the transfer function. </w:t>
      </w:r>
      <w:r w:rsidR="00D63E78">
        <w:t xml:space="preserve">The </w:t>
      </w:r>
      <w:proofErr w:type="spellStart"/>
      <w:r w:rsidR="00D63E78">
        <w:t>Savitzky-Golay</w:t>
      </w:r>
      <w:proofErr w:type="spellEnd"/>
      <w:r w:rsidR="00D63E78">
        <w:t xml:space="preserve"> filter is given by</w:t>
      </w:r>
      <w:r w:rsidR="000E59AC">
        <w:t xml:space="preserve">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w:r w:rsidR="000E59AC">
        <w:t xml:space="preserve">, </w:t>
      </w:r>
      <w:r w:rsidR="00D63E78">
        <w:t xml:space="preserve">where </w:t>
      </w:r>
      <m:oMath>
        <m:r>
          <m:rPr>
            <m:sty m:val="p"/>
          </m:rPr>
          <w:rPr>
            <w:rStyle w:val="CommentReference"/>
            <w:rFonts w:ascii="Cambria Math" w:hAnsi="Cambria Math"/>
            <w:rPrChange w:id="52" w:author="Pyrcz, Michael" w:date="2024-03-09T14:02:00Z">
              <w:rPr>
                <w:rStyle w:val="CommentReference"/>
              </w:rPr>
            </w:rPrChange>
          </w:rPr>
          <w:commentReference w:id="53"/>
        </m:r>
        <m:sSub>
          <m:sSubPr>
            <m:ctrlPr>
              <w:rPr>
                <w:rFonts w:ascii="Cambria Math" w:hAnsi="Cambria Math"/>
                <w:i/>
              </w:rPr>
            </m:ctrlPr>
          </m:sSubPr>
          <m:e>
            <m:r>
              <w:rPr>
                <w:rFonts w:ascii="Cambria Math" w:hAnsi="Cambria Math"/>
              </w:rPr>
              <m:t>c</m:t>
            </m:r>
          </m:e>
          <m:sub>
            <m:r>
              <w:rPr>
                <w:rFonts w:ascii="Cambria Math" w:hAnsi="Cambria Math"/>
              </w:rPr>
              <m:t>k</m:t>
            </m:r>
          </m:sub>
        </m:sSub>
      </m:oMath>
      <w:r w:rsidR="00D63E78">
        <w:t xml:space="preserve"> are the c</w:t>
      </w:r>
      <w:proofErr w:type="spellStart"/>
      <w:r w:rsidR="00D63E78">
        <w:t>oefficients</w:t>
      </w:r>
      <w:proofErr w:type="spellEnd"/>
      <w:r w:rsidR="00D63E78">
        <w:t xml:space="preserve"> of a polynomial fit of the raw data and </w:t>
      </w:r>
      <m:oMath>
        <m:r>
          <w:rPr>
            <w:rFonts w:ascii="Cambria Math" w:hAnsi="Cambria Math"/>
          </w:rPr>
          <m:t>m</m:t>
        </m:r>
      </m:oMath>
      <w:r w:rsidR="00D63E78">
        <w:t xml:space="preserve"> is half the window size. The cubic spline coefficients</w:t>
      </w:r>
      <w:r w:rsidR="006B6F32">
        <w:t xml:space="preserve"> is </w:t>
      </w:r>
      <w:r w:rsidR="00D63E78">
        <w:t>given by</w:t>
      </w:r>
      <w:r w:rsidR="000E59AC">
        <w:t xml:space="preserve"> </w:t>
      </w:r>
      <m:oMath>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oMath>
      <w:r w:rsidR="000E59AC">
        <w:t xml:space="preserve">, </w:t>
      </w:r>
      <w:r w:rsidR="00D5710D">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5710D">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D5710D">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5710D">
        <w:t xml:space="preserve"> are coefficients that solve a system of </w:t>
      </w:r>
      <w:r w:rsidR="00D5710D">
        <w:t>equations that ensure continuity and smoothness.</w:t>
      </w:r>
      <w:r w:rsidR="00BA0D58">
        <w:t xml:space="preserve"> </w:t>
      </w:r>
      <w:r w:rsidR="00703715">
        <w:t xml:space="preserve">Let </w:t>
      </w:r>
      <m:oMath>
        <m:r>
          <m:rPr>
            <m:sty m:val="bi"/>
          </m:rPr>
          <w:rPr>
            <w:rFonts w:ascii="Cambria Math" w:hAnsi="Cambria Math"/>
          </w:rPr>
          <m:t>ξ</m:t>
        </m:r>
      </m:oMath>
      <w:r w:rsidR="00703715">
        <w:t xml:space="preserve"> represent the set of a raw SP log and its corresponding set of attributes. </w:t>
      </w:r>
      <w:r w:rsidR="005B68DA">
        <w:t>Figure 1 shows</w:t>
      </w:r>
      <w:r w:rsidR="00703715">
        <w:t xml:space="preserve"> a raw SP log and its corresponding </w:t>
      </w:r>
      <w:ins w:id="54" w:author="Pyrcz, Michael" w:date="2024-03-09T14:03:00Z">
        <w:r w:rsidR="00702617">
          <w:t xml:space="preserve">engineered features, </w:t>
        </w:r>
      </w:ins>
      <w:r w:rsidR="00703715">
        <w:t xml:space="preserve">attributes, namely </w:t>
      </w:r>
      <m:oMath>
        <m:r>
          <m:rPr>
            <m:sty m:val="bi"/>
          </m:rPr>
          <w:rPr>
            <w:rFonts w:ascii="Cambria Math" w:hAnsi="Cambria Math"/>
          </w:rPr>
          <m:t>ξ</m:t>
        </m:r>
      </m:oMath>
      <w:r w:rsidR="00703715">
        <w:t>, for a randomly selected well.</w:t>
      </w:r>
    </w:p>
    <w:p w14:paraId="3A3B543C" w14:textId="77777777" w:rsidR="00702617" w:rsidRDefault="00702617" w:rsidP="00D5710D">
      <w:pPr>
        <w:pStyle w:val="AbstractNormalText"/>
      </w:pPr>
    </w:p>
    <w:p w14:paraId="7BCD27FB" w14:textId="77777777" w:rsidR="00BA0D58" w:rsidRDefault="00BA0D58" w:rsidP="001C5DD6">
      <w:pPr>
        <w:pStyle w:val="AbstractFrame"/>
        <w:framePr w:h="8438" w:hRule="exact" w:hSpace="0" w:vSpace="0" w:wrap="notBeside" w:hAnchor="page" w:x="1513" w:y="3500" w:anchorLock="1"/>
      </w:pPr>
      <w:r w:rsidRPr="00EA4FE4">
        <w:rPr>
          <w:noProof/>
        </w:rPr>
        <w:drawing>
          <wp:inline distT="0" distB="0" distL="0" distR="0" wp14:anchorId="579CB181" wp14:editId="7F0D8BB8">
            <wp:extent cx="2739967" cy="4560124"/>
            <wp:effectExtent l="0" t="0" r="381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9562" cy="4576093"/>
                    </a:xfrm>
                    <a:prstGeom prst="rect">
                      <a:avLst/>
                    </a:prstGeom>
                  </pic:spPr>
                </pic:pic>
              </a:graphicData>
            </a:graphic>
          </wp:inline>
        </w:drawing>
      </w:r>
    </w:p>
    <w:p w14:paraId="0883CE9C" w14:textId="2607500F" w:rsidR="00BA0D58" w:rsidRPr="001807A1" w:rsidRDefault="00BA0D58" w:rsidP="001C5DD6">
      <w:pPr>
        <w:pStyle w:val="Caption"/>
        <w:framePr w:h="8438" w:hRule="exact" w:wrap="notBeside" w:vAnchor="text" w:hAnchor="page" w:x="1513" w:y="3500"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D12521">
        <w:rPr>
          <w:noProof/>
        </w:rPr>
        <w:t>1</w:t>
      </w:r>
      <w:r>
        <w:rPr>
          <w:noProof/>
        </w:rPr>
        <w:fldChar w:fldCharType="end"/>
      </w:r>
      <w:r>
        <w:rPr>
          <w:noProof/>
        </w:rPr>
        <w:t xml:space="preserve">:  A randomly selected raw SP log (A) and its corresponding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Pr>
          <w:noProof/>
        </w:rPr>
        <w:t>.</w:t>
      </w:r>
    </w:p>
    <w:p w14:paraId="01B5506C" w14:textId="68B8E1A1" w:rsidR="008851C4" w:rsidRDefault="002F7B67" w:rsidP="00DA248F">
      <w:pPr>
        <w:pStyle w:val="AbstractNormalText"/>
      </w:pPr>
      <w:r>
        <w:t>De</w:t>
      </w:r>
      <w:r w:rsidR="00691FD6">
        <w:t xml:space="preserv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Content>
          <w:r w:rsidR="00C27CF2" w:rsidRPr="00C27CF2">
            <w:rPr>
              <w:color w:val="000000"/>
            </w:rPr>
            <w:t>(Chang et al., 2021).</w:t>
          </w:r>
        </w:sdtContent>
      </w:sdt>
      <w:r w:rsidR="00691FD6">
        <w:rPr>
          <w:color w:val="000000"/>
        </w:rPr>
        <w:t xml:space="preserve"> </w:t>
      </w:r>
      <w:r w:rsidR="00961843">
        <w:rPr>
          <w:color w:val="000000"/>
        </w:rPr>
        <w:t>The proposed ABC-Net is</w:t>
      </w:r>
      <w:r w:rsidR="00691FD6">
        <w:rPr>
          <w:color w:val="000000"/>
        </w:rPr>
        <w:t xml:space="preserve"> a </w:t>
      </w:r>
      <w:r w:rsidR="00703715">
        <w:t xml:space="preserve">deep convolutional U-Net neural network </w:t>
      </w:r>
      <w:del w:id="55" w:author="Pyrcz, Michael" w:date="2024-03-09T14:04:00Z">
        <w:r w:rsidR="00961843" w:rsidDel="00702617">
          <w:delText xml:space="preserve">for automatic baseline correction. ABC-Net is </w:delText>
        </w:r>
      </w:del>
      <w:r w:rsidR="00961843">
        <w:t xml:space="preserve">trained to estimate the baseline-corrected </w:t>
      </w:r>
      <w:r w:rsidR="00703715">
        <w:t xml:space="preserve">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attributes, </w:t>
      </w:r>
      <m:oMath>
        <m:r>
          <m:rPr>
            <m:sty m:val="bi"/>
          </m:rPr>
          <w:rPr>
            <w:rFonts w:ascii="Cambria Math" w:hAnsi="Cambria Math"/>
          </w:rPr>
          <m:t>ξ</m:t>
        </m:r>
      </m:oMath>
      <w:r w:rsidR="00703715">
        <w:t xml:space="preserve">. The encoder portion of </w:t>
      </w:r>
      <w:r w:rsidR="00BB11D8">
        <w:t>ABC-Net</w:t>
      </w:r>
      <w:r w:rsidR="00703715">
        <w:t xml:space="preserve">,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The decoder portion, </w:t>
      </w:r>
      <m:oMath>
        <m:r>
          <w:rPr>
            <w:rFonts w:ascii="Cambria Math" w:hAnsi="Cambria Math"/>
          </w:rPr>
          <m:t>Dec</m:t>
        </m:r>
      </m:oMath>
      <w:r w:rsidR="00703715">
        <w:t xml:space="preserve">, is a mirror image of the encoder and </w:t>
      </w:r>
      <w:r w:rsidR="00691FD6">
        <w:t xml:space="preserve">estimates the baseline-corrected SP log, </w:t>
      </w:r>
      <m:oMath>
        <m:acc>
          <m:accPr>
            <m:ctrlPr>
              <w:rPr>
                <w:rFonts w:ascii="Cambria Math" w:hAnsi="Cambria Math"/>
                <w:b/>
                <w:bCs/>
                <w:i/>
              </w:rPr>
            </m:ctrlPr>
          </m:accPr>
          <m:e>
            <m:r>
              <m:rPr>
                <m:sty m:val="bi"/>
              </m:rPr>
              <w:rPr>
                <w:rFonts w:ascii="Cambria Math" w:hAnsi="Cambria Math"/>
              </w:rPr>
              <m:t>ξ</m:t>
            </m:r>
          </m:e>
        </m:acc>
      </m:oMath>
      <w:r w:rsidR="00691FD6" w:rsidRPr="00691FD6">
        <w:rPr>
          <w:b/>
          <w:bCs/>
        </w:rPr>
        <w:t>,</w:t>
      </w:r>
      <w:r w:rsidR="00691FD6">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rsidR="00691FD6">
        <w:t xml:space="preserve">. Residual concatenations, </w:t>
      </w:r>
      <w:r w:rsidR="00BB11D8">
        <w:t>also known as</w:t>
      </w:r>
      <w:r w:rsidR="00691FD6">
        <w:t xml:space="preserve"> skip connections, connect the layers of the </w:t>
      </w:r>
      <w:ins w:id="56" w:author="Pyrcz, Michael" w:date="2024-03-09T14:05:00Z">
        <w:r w:rsidR="00FE0939">
          <w:t>e</w:t>
        </w:r>
      </w:ins>
      <w:del w:id="57" w:author="Pyrcz, Michael" w:date="2024-03-09T14:05:00Z">
        <w:r w:rsidR="00691FD6" w:rsidDel="00FE0939">
          <w:delText>E</w:delText>
        </w:r>
      </w:del>
      <w:r w:rsidR="00691FD6">
        <w:t xml:space="preserve">ncoder and </w:t>
      </w:r>
      <w:ins w:id="58" w:author="Pyrcz, Michael" w:date="2024-03-09T14:05:00Z">
        <w:r w:rsidR="00FE0939">
          <w:t>d</w:t>
        </w:r>
      </w:ins>
      <w:del w:id="59" w:author="Pyrcz, Michael" w:date="2024-03-09T14:05:00Z">
        <w:r w:rsidR="00691FD6" w:rsidDel="00FE0939">
          <w:delText>D</w:delText>
        </w:r>
      </w:del>
      <w:r w:rsidR="00691FD6">
        <w:t xml:space="preserve">ecoder </w:t>
      </w:r>
      <w:ins w:id="60" w:author="Pyrcz, Michael" w:date="2024-03-09T14:06:00Z">
        <w:r w:rsidR="00FE0939">
          <w:t xml:space="preserve">with weights </w:t>
        </w:r>
      </w:ins>
      <w:r w:rsidR="00691FD6">
        <w:t xml:space="preserve">to enhance </w:t>
      </w:r>
      <w:ins w:id="61" w:author="Pyrcz, Michael" w:date="2024-03-09T14:05:00Z">
        <w:r w:rsidR="00FE0939">
          <w:t>adaption of the system to the required level of complexity</w:t>
        </w:r>
      </w:ins>
      <w:ins w:id="62" w:author="Pyrcz, Michael" w:date="2024-03-09T14:06:00Z">
        <w:r w:rsidR="00FE0939">
          <w:t xml:space="preserve"> during training</w:t>
        </w:r>
      </w:ins>
      <w:del w:id="63" w:author="Pyrcz, Michael" w:date="2024-03-09T14:05:00Z">
        <w:r w:rsidR="00691FD6" w:rsidDel="00FE0939">
          <w:delText>data flow</w:delText>
        </w:r>
      </w:del>
      <w:r w:rsidR="00691FD6">
        <w:t xml:space="preserve">, </w:t>
      </w:r>
      <w:ins w:id="64" w:author="Pyrcz, Michael" w:date="2024-03-09T14:07:00Z">
        <w:r w:rsidR="00FE0939">
          <w:t xml:space="preserve">i.e., </w:t>
        </w:r>
      </w:ins>
      <w:r w:rsidR="00691FD6">
        <w:t>ret</w:t>
      </w:r>
      <w:del w:id="65" w:author="Pyrcz, Michael" w:date="2024-03-09T14:07:00Z">
        <w:r w:rsidR="00691FD6" w:rsidDel="00FE0939">
          <w:delText>r</w:delText>
        </w:r>
      </w:del>
      <w:r w:rsidR="00691FD6">
        <w:t xml:space="preserve">ain fine-grained details and spatial information, and </w:t>
      </w:r>
      <w:r w:rsidR="008A043E">
        <w:t>reduce information loss.</w:t>
      </w:r>
      <w:r w:rsidR="00FC5D78">
        <w:rPr>
          <w:noProof/>
        </w:rPr>
        <w:t xml:space="preserve"> The </w:t>
      </w:r>
      <w:ins w:id="66" w:author="Pyrcz, Michael" w:date="2024-03-09T14:07:00Z">
        <w:r w:rsidR="00FE0939">
          <w:rPr>
            <w:noProof/>
          </w:rPr>
          <w:t>e</w:t>
        </w:r>
      </w:ins>
      <w:del w:id="67" w:author="Pyrcz, Michael" w:date="2024-03-09T14:07:00Z">
        <w:r w:rsidR="00FC5D78" w:rsidDel="00FE0939">
          <w:rPr>
            <w:noProof/>
          </w:rPr>
          <w:delText>E</w:delText>
        </w:r>
      </w:del>
      <w:r w:rsidR="00FC5D78">
        <w:rPr>
          <w:noProof/>
        </w:rPr>
        <w:t xml:space="preserve">ncoder is composed of three hidden layers, each with a 1D convolution, batch normalization, </w:t>
      </w:r>
      <w:ins w:id="68" w:author="Pyrcz, Michael" w:date="2024-03-09T14:09:00Z">
        <w:r w:rsidR="00FE0939">
          <w:rPr>
            <w:noProof/>
          </w:rPr>
          <w:t>rectified linear unit (</w:t>
        </w:r>
      </w:ins>
      <w:r w:rsidR="00FC5D78">
        <w:rPr>
          <w:noProof/>
        </w:rPr>
        <w:t>ReLU</w:t>
      </w:r>
      <w:ins w:id="69" w:author="Pyrcz, Michael" w:date="2024-03-09T14:09:00Z">
        <w:r w:rsidR="00FE0939">
          <w:rPr>
            <w:noProof/>
          </w:rPr>
          <w:t>)</w:t>
        </w:r>
      </w:ins>
      <w:r w:rsidR="00FC5D78">
        <w:rPr>
          <w:noProof/>
        </w:rPr>
        <w:t xml:space="preserve"> activation, </w:t>
      </w:r>
      <w:ins w:id="70" w:author="Pyrcz, Michael" w:date="2024-03-09T14:07:00Z">
        <w:r w:rsidR="00FE0939">
          <w:rPr>
            <w:noProof/>
          </w:rPr>
          <w:t>d</w:t>
        </w:r>
      </w:ins>
      <w:del w:id="71" w:author="Pyrcz, Michael" w:date="2024-03-09T14:07:00Z">
        <w:r w:rsidR="00FC5D78" w:rsidDel="00FE0939">
          <w:rPr>
            <w:noProof/>
          </w:rPr>
          <w:delText>D</w:delText>
        </w:r>
      </w:del>
      <w:r w:rsidR="00FC5D78">
        <w:rPr>
          <w:noProof/>
        </w:rPr>
        <w:t xml:space="preserve">ropout, and </w:t>
      </w:r>
      <w:ins w:id="72" w:author="Pyrcz, Michael" w:date="2024-03-09T14:07:00Z">
        <w:r w:rsidR="00FE0939">
          <w:rPr>
            <w:noProof/>
          </w:rPr>
          <w:t>m</w:t>
        </w:r>
      </w:ins>
      <w:del w:id="73" w:author="Pyrcz, Michael" w:date="2024-03-09T14:07:00Z">
        <w:r w:rsidR="00FC5D78" w:rsidDel="00FE0939">
          <w:rPr>
            <w:noProof/>
          </w:rPr>
          <w:delText>M</w:delText>
        </w:r>
      </w:del>
      <w:r w:rsidR="00FC5D78">
        <w:rPr>
          <w:noProof/>
        </w:rPr>
        <w:t>ax</w:t>
      </w:r>
      <w:ins w:id="74" w:author="Pyrcz, Michael" w:date="2024-03-09T14:07:00Z">
        <w:r w:rsidR="00FE0939">
          <w:rPr>
            <w:noProof/>
          </w:rPr>
          <w:t>imum p</w:t>
        </w:r>
      </w:ins>
      <w:del w:id="75" w:author="Pyrcz, Michael" w:date="2024-03-09T14:07:00Z">
        <w:r w:rsidR="00FC5D78" w:rsidDel="00FE0939">
          <w:rPr>
            <w:noProof/>
          </w:rPr>
          <w:delText>P</w:delText>
        </w:r>
      </w:del>
      <w:r w:rsidR="00FC5D78">
        <w:rPr>
          <w:noProof/>
        </w:rPr>
        <w:t xml:space="preserve">ooling. Similarly, the </w:t>
      </w:r>
      <w:ins w:id="76" w:author="Pyrcz, Michael" w:date="2024-03-09T14:07:00Z">
        <w:r w:rsidR="00FE0939">
          <w:rPr>
            <w:noProof/>
          </w:rPr>
          <w:t>d</w:t>
        </w:r>
      </w:ins>
      <w:del w:id="77" w:author="Pyrcz, Michael" w:date="2024-03-09T14:07:00Z">
        <w:r w:rsidR="00FC5D78" w:rsidDel="00FE0939">
          <w:rPr>
            <w:noProof/>
          </w:rPr>
          <w:delText>D</w:delText>
        </w:r>
      </w:del>
      <w:r w:rsidR="00FC5D78">
        <w:rPr>
          <w:noProof/>
        </w:rPr>
        <w:t xml:space="preserve">ecoder is composed of three hidden layers each ending with an </w:t>
      </w:r>
      <w:ins w:id="78" w:author="Pyrcz, Michael" w:date="2024-03-09T14:08:00Z">
        <w:r w:rsidR="00FE0939">
          <w:rPr>
            <w:noProof/>
          </w:rPr>
          <w:t>u</w:t>
        </w:r>
      </w:ins>
      <w:del w:id="79" w:author="Pyrcz, Michael" w:date="2024-03-09T14:08:00Z">
        <w:r w:rsidR="00FC5D78" w:rsidDel="00FE0939">
          <w:rPr>
            <w:noProof/>
          </w:rPr>
          <w:delText>U</w:delText>
        </w:r>
      </w:del>
      <w:r w:rsidR="00FC5D78">
        <w:rPr>
          <w:noProof/>
        </w:rPr>
        <w:t>p</w:t>
      </w:r>
      <w:ins w:id="80" w:author="Pyrcz, Michael" w:date="2024-03-09T14:08:00Z">
        <w:r w:rsidR="00FE0939">
          <w:rPr>
            <w:noProof/>
          </w:rPr>
          <w:t>-s</w:t>
        </w:r>
      </w:ins>
      <w:del w:id="81" w:author="Pyrcz, Michael" w:date="2024-03-09T14:08:00Z">
        <w:r w:rsidR="00FC5D78" w:rsidDel="00FE0939">
          <w:rPr>
            <w:noProof/>
          </w:rPr>
          <w:delText>S</w:delText>
        </w:r>
      </w:del>
      <w:r w:rsidR="00FC5D78">
        <w:rPr>
          <w:noProof/>
        </w:rPr>
        <w:t xml:space="preserve">ampling operator instead of </w:t>
      </w:r>
      <w:ins w:id="82" w:author="Pyrcz, Michael" w:date="2024-03-09T14:08:00Z">
        <w:r w:rsidR="00FE0939">
          <w:rPr>
            <w:noProof/>
          </w:rPr>
          <w:t>m</w:t>
        </w:r>
      </w:ins>
      <w:del w:id="83" w:author="Pyrcz, Michael" w:date="2024-03-09T14:08:00Z">
        <w:r w:rsidR="00FC5D78" w:rsidDel="00FE0939">
          <w:rPr>
            <w:noProof/>
          </w:rPr>
          <w:delText>M</w:delText>
        </w:r>
      </w:del>
      <w:r w:rsidR="00FC5D78">
        <w:rPr>
          <w:noProof/>
        </w:rPr>
        <w:t>ax</w:t>
      </w:r>
      <w:ins w:id="84" w:author="Pyrcz, Michael" w:date="2024-03-09T14:08:00Z">
        <w:r w:rsidR="00FE0939">
          <w:rPr>
            <w:noProof/>
          </w:rPr>
          <w:t>imum p</w:t>
        </w:r>
      </w:ins>
      <w:del w:id="85" w:author="Pyrcz, Michael" w:date="2024-03-09T14:08:00Z">
        <w:r w:rsidR="00FC5D78" w:rsidDel="00FE0939">
          <w:rPr>
            <w:noProof/>
          </w:rPr>
          <w:delText>P</w:delText>
        </w:r>
      </w:del>
      <w:r w:rsidR="00FC5D78">
        <w:rPr>
          <w:noProof/>
        </w:rPr>
        <w:t>ooling. Figure 2 shows the model architecture</w:t>
      </w:r>
      <w:r w:rsidR="00BA0D58">
        <w:rPr>
          <w:noProof/>
        </w:rPr>
        <w:t xml:space="preserve"> and a description of the internal structure of each layer in the </w:t>
      </w:r>
      <w:ins w:id="86" w:author="Pyrcz, Michael" w:date="2024-03-09T14:08:00Z">
        <w:r w:rsidR="00FE0939">
          <w:rPr>
            <w:noProof/>
          </w:rPr>
          <w:t>e</w:t>
        </w:r>
      </w:ins>
      <w:del w:id="87" w:author="Pyrcz, Michael" w:date="2024-03-09T14:08:00Z">
        <w:r w:rsidR="00BA0D58" w:rsidDel="00FE0939">
          <w:rPr>
            <w:noProof/>
          </w:rPr>
          <w:delText>E</w:delText>
        </w:r>
      </w:del>
      <w:r w:rsidR="00BA0D58">
        <w:rPr>
          <w:noProof/>
        </w:rPr>
        <w:t xml:space="preserve">ncoder and </w:t>
      </w:r>
      <w:commentRangeStart w:id="88"/>
      <w:ins w:id="89" w:author="Pyrcz, Michael" w:date="2024-03-09T14:08:00Z">
        <w:r w:rsidR="00FE0939">
          <w:rPr>
            <w:noProof/>
          </w:rPr>
          <w:t>d</w:t>
        </w:r>
      </w:ins>
      <w:del w:id="90" w:author="Pyrcz, Michael" w:date="2024-03-09T14:08:00Z">
        <w:r w:rsidR="00BA0D58" w:rsidDel="00FE0939">
          <w:rPr>
            <w:noProof/>
          </w:rPr>
          <w:delText>D</w:delText>
        </w:r>
      </w:del>
      <w:r w:rsidR="00BA0D58">
        <w:rPr>
          <w:noProof/>
        </w:rPr>
        <w:t>ecoder</w:t>
      </w:r>
      <w:commentRangeEnd w:id="88"/>
      <w:r w:rsidR="00FE0939">
        <w:rPr>
          <w:rStyle w:val="CommentReference"/>
        </w:rPr>
        <w:commentReference w:id="88"/>
      </w:r>
      <w:r w:rsidR="00BA0D58">
        <w:rPr>
          <w:noProof/>
        </w:rPr>
        <w:t xml:space="preserve"> portions of the model.</w:t>
      </w:r>
    </w:p>
    <w:p w14:paraId="54C13E55" w14:textId="49685C38" w:rsidR="00FC5D78" w:rsidRDefault="00FC5D78" w:rsidP="00DA248F">
      <w:pPr>
        <w:pStyle w:val="AbstractNormalText"/>
        <w:rPr>
          <w:noProof/>
        </w:rPr>
      </w:pPr>
    </w:p>
    <w:p w14:paraId="1410FE6B" w14:textId="77777777" w:rsidR="002F7B67" w:rsidRDefault="002F7B67" w:rsidP="001C5DD6">
      <w:pPr>
        <w:pStyle w:val="AbstractFrame"/>
        <w:framePr w:h="4925" w:hRule="exact" w:hSpace="0" w:vSpace="0" w:wrap="notBeside" w:hAnchor="page" w:x="6539" w:y="1" w:anchorLock="1"/>
      </w:pPr>
      <w:r>
        <w:rPr>
          <w:b/>
          <w:bCs/>
          <w:noProof/>
        </w:rPr>
        <w:lastRenderedPageBreak/>
        <w:drawing>
          <wp:inline distT="0" distB="0" distL="0" distR="0" wp14:anchorId="07F69A82" wp14:editId="1A92176A">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6122" cy="2043895"/>
                    </a:xfrm>
                    <a:prstGeom prst="rect">
                      <a:avLst/>
                    </a:prstGeom>
                  </pic:spPr>
                </pic:pic>
              </a:graphicData>
            </a:graphic>
          </wp:inline>
        </w:drawing>
      </w:r>
    </w:p>
    <w:p w14:paraId="6AFD06B1" w14:textId="77777777" w:rsidR="002F7B67" w:rsidRPr="008851C4" w:rsidRDefault="002F7B67" w:rsidP="001C5DD6">
      <w:pPr>
        <w:pStyle w:val="Caption"/>
        <w:framePr w:h="4925" w:hRule="exact" w:wrap="notBeside" w:vAnchor="text" w:hAnchor="page" w:x="6539" w:y="1"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attributes,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09753F2B" w14:textId="77777777" w:rsidR="00A02CEE" w:rsidRDefault="00A02CEE" w:rsidP="00DA248F">
      <w:pPr>
        <w:pStyle w:val="AbstractNormalText"/>
        <w:rPr>
          <w:noProof/>
        </w:rPr>
      </w:pPr>
    </w:p>
    <w:p w14:paraId="7204FA3B" w14:textId="21E32EA9"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393B9185" w:rsidR="008E6DDC" w:rsidRDefault="00FC5D78" w:rsidP="00DA248F">
      <w:pPr>
        <w:pStyle w:val="AbstractNormalText"/>
        <w:rPr>
          <w:noProof/>
        </w:rPr>
      </w:pPr>
      <w:r>
        <w:rPr>
          <w:noProof/>
        </w:rPr>
        <w:t xml:space="preserve">A subset of 389 </w:t>
      </w:r>
      <w:del w:id="91" w:author="Pyrcz, Michael" w:date="2024-03-09T14:10:00Z">
        <w:r w:rsidDel="00004626">
          <w:rPr>
            <w:noProof/>
          </w:rPr>
          <w:delText xml:space="preserve">is </w:delText>
        </w:r>
      </w:del>
      <w:r>
        <w:rPr>
          <w:noProof/>
        </w:rPr>
        <w:t xml:space="preserve">wells is selected for </w:t>
      </w:r>
      <w:ins w:id="92" w:author="Pyrcz, Michael" w:date="2024-03-09T14:10:00Z">
        <w:r w:rsidR="00004626">
          <w:rPr>
            <w:noProof/>
          </w:rPr>
          <w:t xml:space="preserve">model </w:t>
        </w:r>
      </w:ins>
      <w:r>
        <w:rPr>
          <w:noProof/>
        </w:rPr>
        <w:t>training</w:t>
      </w:r>
      <w:ins w:id="93" w:author="Pyrcz, Michael" w:date="2024-03-09T14:10:00Z">
        <w:r w:rsidR="00004626">
          <w:rPr>
            <w:noProof/>
          </w:rPr>
          <w:t xml:space="preserve"> and </w:t>
        </w:r>
      </w:ins>
      <w:ins w:id="94" w:author="Pyrcz, Michael" w:date="2024-03-09T14:11:00Z">
        <w:r w:rsidR="00004626">
          <w:rPr>
            <w:noProof/>
          </w:rPr>
          <w:t xml:space="preserve">withheld data </w:t>
        </w:r>
      </w:ins>
      <w:ins w:id="95" w:author="Pyrcz, Michael" w:date="2024-03-09T14:10:00Z">
        <w:r w:rsidR="00004626">
          <w:rPr>
            <w:noProof/>
          </w:rPr>
          <w:t>t</w:t>
        </w:r>
      </w:ins>
      <w:ins w:id="96" w:author="Pyrcz, Michael" w:date="2024-03-09T14:11:00Z">
        <w:r w:rsidR="00004626">
          <w:rPr>
            <w:noProof/>
          </w:rPr>
          <w:t>esting</w:t>
        </w:r>
      </w:ins>
      <w:r>
        <w:rPr>
          <w:noProof/>
        </w:rPr>
        <w:t>.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ABC-Net</w:t>
      </w:r>
      <w:r>
        <w:rPr>
          <w:noProof/>
        </w:rPr>
        <w:t xml:space="preserve"> is trained using the Adam optimizer with learning rate </w:t>
      </w:r>
      <w:r w:rsidR="00EA4FE4">
        <w:rPr>
          <w:noProof/>
        </w:rPr>
        <w:t xml:space="preserve">0.01 and batch size of 30 for 100 epochs using an NVIDIA RTX 3080 GPU. At each epoch, a random subset of 25% the batch size is used for validation. </w:t>
      </w:r>
      <w:r w:rsidR="00EA0CB3">
        <w:rPr>
          <w:noProof/>
        </w:rPr>
        <w:t xml:space="preserve">Mean Square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to train. </w:t>
      </w:r>
    </w:p>
    <w:p w14:paraId="43EBDAF0" w14:textId="77777777" w:rsidR="008E6DDC" w:rsidRDefault="008E6DDC" w:rsidP="00DA248F">
      <w:pPr>
        <w:pStyle w:val="AbstractNormalText"/>
        <w:rPr>
          <w:noProof/>
        </w:rPr>
      </w:pPr>
    </w:p>
    <w:p w14:paraId="3AE3B1BD" w14:textId="56D2096C" w:rsidR="00FC5D78"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xml:space="preserve">, against manually 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w:t>
      </w:r>
      <w:ins w:id="97" w:author="Pyrcz, Michael" w:date="2024-03-09T14:11:00Z">
        <w:r w:rsidR="00004626">
          <w:rPr>
            <w:noProof/>
          </w:rPr>
          <w:t>with</w:t>
        </w:r>
      </w:ins>
      <w:ins w:id="98" w:author="Pyrcz, Michael" w:date="2024-03-09T14:12:00Z">
        <w:r w:rsidR="00004626">
          <w:rPr>
            <w:noProof/>
          </w:rPr>
          <w:t xml:space="preserve">held data </w:t>
        </w:r>
      </w:ins>
      <w:r w:rsidR="00EA4FE4">
        <w:rPr>
          <w:noProof/>
        </w:rPr>
        <w:t xml:space="preserve">testing </w:t>
      </w:r>
      <w:r w:rsidR="008E6DDC">
        <w:rPr>
          <w:noProof/>
        </w:rPr>
        <w:t>error</w:t>
      </w:r>
      <w:r w:rsidR="00EA4FE4">
        <w:rPr>
          <w:noProof/>
        </w:rPr>
        <w:t xml:space="preserve"> is 12.9% and 13.6%, respectively. </w:t>
      </w:r>
      <w:r>
        <w:rPr>
          <w:noProof/>
        </w:rPr>
        <w:t xml:space="preserve">Figure 3 shows the raw and baseline-corrected SP logs for 3 randomly selected train and test wells. </w:t>
      </w:r>
      <w:r w:rsidR="00EA4FE4">
        <w:rPr>
          <w:noProof/>
        </w:rPr>
        <w:t>Once trained, each test prediction takes approximately 420 mi</w:t>
      </w:r>
      <w:r w:rsidR="00281A84">
        <w:rPr>
          <w:noProof/>
        </w:rPr>
        <w:t>l</w:t>
      </w:r>
      <w:r w:rsidR="00EA4FE4">
        <w:rPr>
          <w:noProof/>
        </w:rPr>
        <w:t>liseconds, providing a significant advantage for rapid estimation of lithology and sweet spots compared to traditional or manual techniques.</w:t>
      </w:r>
    </w:p>
    <w:p w14:paraId="50B7DF8D" w14:textId="77777777" w:rsidR="00BA0D58" w:rsidRDefault="00BA0D58" w:rsidP="001C5DD6">
      <w:pPr>
        <w:pStyle w:val="AbstractFrame"/>
        <w:framePr w:h="5875" w:hRule="exact" w:hSpace="0" w:vSpace="0" w:wrap="notBeside" w:hAnchor="page" w:x="1455" w:y="289" w:anchorLock="1"/>
      </w:pPr>
      <w:r w:rsidRPr="00DE0DA8">
        <w:rPr>
          <w:noProof/>
        </w:rPr>
        <w:drawing>
          <wp:inline distT="0" distB="0" distL="0" distR="0" wp14:anchorId="0233A580" wp14:editId="1BAE0282">
            <wp:extent cx="2745888" cy="3143843"/>
            <wp:effectExtent l="0" t="0" r="0" b="0"/>
            <wp:docPr id="104090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5888" cy="3143843"/>
                    </a:xfrm>
                    <a:prstGeom prst="rect">
                      <a:avLst/>
                    </a:prstGeom>
                  </pic:spPr>
                </pic:pic>
              </a:graphicData>
            </a:graphic>
          </wp:inline>
        </w:drawing>
      </w:r>
    </w:p>
    <w:p w14:paraId="3907FF56" w14:textId="77777777" w:rsidR="00BA0D58" w:rsidRPr="008851C4" w:rsidRDefault="00BA0D58" w:rsidP="001C5DD6">
      <w:pPr>
        <w:pStyle w:val="Caption"/>
        <w:framePr w:h="5875" w:hRule="exact" w:wrap="notBeside" w:vAnchor="text" w:hAnchor="page" w:x="1455" w:y="289"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manually labeled baseline-corrected SP log (blue), and the predicted baseline-corrected SP log (black) using ABC-Net for three randomly selected wells in the Gulf of Mexico.</w:t>
      </w:r>
    </w:p>
    <w:p w14:paraId="51457218" w14:textId="77777777" w:rsidR="00281A84" w:rsidRDefault="00281A84" w:rsidP="00DA248F">
      <w:pPr>
        <w:pStyle w:val="AbstractNormalText"/>
        <w:rPr>
          <w:noProof/>
        </w:rPr>
      </w:pPr>
    </w:p>
    <w:p w14:paraId="3F316C44" w14:textId="77777777" w:rsidR="00DE0DA8" w:rsidRDefault="00DE0DA8" w:rsidP="002F7B67">
      <w:pPr>
        <w:pStyle w:val="AbstractNormalText"/>
        <w:rPr>
          <w:noProof/>
        </w:rPr>
      </w:pPr>
    </w:p>
    <w:p w14:paraId="0D7B6FE8" w14:textId="77777777" w:rsidR="00EA0CB3" w:rsidRDefault="00DE0DA8" w:rsidP="002F7B67">
      <w:pPr>
        <w:pStyle w:val="AbstractNormalText"/>
        <w:rPr>
          <w:noProof/>
        </w:rPr>
      </w:pPr>
      <w:r>
        <w:rPr>
          <w:noProof/>
        </w:rPr>
        <w:t xml:space="preserve">We observe </w:t>
      </w:r>
      <w:r w:rsidR="00EA0CB3">
        <w:rPr>
          <w:noProof/>
        </w:rPr>
        <w:t xml:space="preserve">that ABC-Net is capable of estimating the baseline-corrected SP log accurately and rapidly. Due to the lossy compression of the Encoder-Decoder architecture, there are differences in terms of amplitude at several locations along the well; however, the baseline-corrected trend is accurately captured everywhere. </w:t>
      </w:r>
    </w:p>
    <w:p w14:paraId="62842ECD" w14:textId="5380BF98" w:rsidR="002F7B67" w:rsidRDefault="002F7B67" w:rsidP="002F7B67">
      <w:pPr>
        <w:pStyle w:val="AbstractNormalText"/>
        <w:rPr>
          <w:noProof/>
        </w:rPr>
      </w:pPr>
      <w:r>
        <w:rPr>
          <w:noProof/>
        </w:rPr>
        <w:t xml:space="preserve">The predicted baseline-corrected SP logs from ABC-Net are used to calcualte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6B35F6AD" w14:textId="210BBC8D" w:rsidR="002F7B67" w:rsidRPr="002F7B67" w:rsidRDefault="00004626"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1</m:t>
                  </m:r>
                </m:e>
              </m:d>
            </m:e>
          </m:eqArr>
        </m:oMath>
      </m:oMathPara>
    </w:p>
    <w:p w14:paraId="16782F7C" w14:textId="721C856E" w:rsidR="000B65BB"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 </w:t>
      </w:r>
      <w:r w:rsidR="00A02CEE">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A02CEE">
        <w:rPr>
          <w:noProof/>
        </w:rPr>
        <w:t xml:space="preserve"> for 3 randomly selected wells.</w:t>
      </w:r>
    </w:p>
    <w:p w14:paraId="2F5930A1" w14:textId="77777777" w:rsidR="00D04D0F" w:rsidRDefault="00D04D0F" w:rsidP="002F7B67">
      <w:pPr>
        <w:pStyle w:val="AbstractNormalText"/>
        <w:rPr>
          <w:noProof/>
        </w:rPr>
      </w:pPr>
    </w:p>
    <w:p w14:paraId="6F9413F1" w14:textId="5D87AD39" w:rsidR="00A02CEE" w:rsidRDefault="00DA04A7" w:rsidP="001C5DD6">
      <w:pPr>
        <w:pStyle w:val="AbstractFrame"/>
        <w:framePr w:h="6091" w:hRule="exact" w:hSpace="0" w:vSpace="0" w:wrap="notBeside" w:hAnchor="page" w:x="6539" w:y="1" w:anchorLock="1"/>
      </w:pPr>
      <w:r w:rsidRPr="00DA04A7">
        <w:rPr>
          <w:noProof/>
        </w:rPr>
        <w:lastRenderedPageBreak/>
        <w:drawing>
          <wp:inline distT="0" distB="0" distL="0" distR="0" wp14:anchorId="390D54C6" wp14:editId="01971284">
            <wp:extent cx="2826385" cy="3231909"/>
            <wp:effectExtent l="0" t="0" r="0" b="6985"/>
            <wp:docPr id="125082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6385" cy="3231909"/>
                    </a:xfrm>
                    <a:prstGeom prst="rect">
                      <a:avLst/>
                    </a:prstGeom>
                  </pic:spPr>
                </pic:pic>
              </a:graphicData>
            </a:graphic>
          </wp:inline>
        </w:drawing>
      </w:r>
    </w:p>
    <w:p w14:paraId="1ECE07E7" w14:textId="49DE5B50" w:rsidR="00A02CEE" w:rsidRPr="00D04D0F" w:rsidRDefault="00A02CEE" w:rsidP="001C5DD6">
      <w:pPr>
        <w:pStyle w:val="Caption"/>
        <w:framePr w:h="6091" w:hRule="exact" w:wrap="notBeside" w:vAnchor="text" w:hAnchor="page" w:x="6539" w:y="1" w:anchorLock="1"/>
        <w:pBdr>
          <w:top w:val="single" w:sz="6" w:space="1" w:color="auto"/>
          <w:left w:val="single" w:sz="6" w:space="1" w:color="auto"/>
          <w:bottom w:val="single" w:sz="6" w:space="1" w:color="auto"/>
          <w:right w:val="single" w:sz="6" w:space="1" w:color="auto"/>
        </w:pBdr>
      </w:pPr>
      <w:r>
        <w:t xml:space="preserve">Figure </w:t>
      </w:r>
      <w:r>
        <w:rPr>
          <w:noProof/>
        </w:rPr>
        <w:t xml:space="preserve">4:  </w:t>
      </w:r>
      <w:r w:rsidR="00DA04A7">
        <w:rPr>
          <w:noProof/>
        </w:rPr>
        <w:t xml:space="preserve">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DA04A7">
        <w:rPr>
          <w:noProof/>
        </w:rPr>
        <w:t xml:space="preserve">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sidR="00D04D0F">
        <w:rPr>
          <w:noProof/>
        </w:rPr>
        <w:t>,</w:t>
      </w:r>
      <w:r w:rsidR="00DA04A7">
        <w:rPr>
          <w:b/>
          <w:bCs/>
          <w:noProof/>
        </w:rPr>
        <w:t xml:space="preserve"> </w:t>
      </w:r>
      <w:r w:rsidR="00DA04A7">
        <w:rPr>
          <w:noProof/>
        </w:rPr>
        <w:t>for three randomly selected wells in the Gulf of Mexico.</w:t>
      </w:r>
      <w:r w:rsidR="00D04D0F">
        <w:rPr>
          <w:noProof/>
        </w:rPr>
        <w:t xml:space="preserve"> The yellow mask shows the estimated sweet spots for CO</w:t>
      </w:r>
      <w:r w:rsidR="00D04D0F">
        <w:rPr>
          <w:noProof/>
          <w:vertAlign w:val="subscript"/>
        </w:rPr>
        <w:t>2</w:t>
      </w:r>
      <w:r w:rsidR="00D04D0F">
        <w:rPr>
          <w:noProof/>
        </w:rPr>
        <w:t xml:space="preserve"> injection along each well.</w:t>
      </w:r>
    </w:p>
    <w:p w14:paraId="330C07CD" w14:textId="77777777" w:rsidR="00A02CEE" w:rsidRDefault="00A02CEE" w:rsidP="002F7B67">
      <w:pPr>
        <w:pStyle w:val="AbstractNormalText"/>
        <w:rPr>
          <w:noProof/>
        </w:rPr>
      </w:pPr>
    </w:p>
    <w:p w14:paraId="0CAF2AF1" w14:textId="4D6203C5" w:rsidR="00DA04A7" w:rsidRDefault="00A02CEE" w:rsidP="002F7B67">
      <w:pPr>
        <w:pStyle w:val="AbstractNormalText"/>
        <w:rPr>
          <w:ins w:id="99" w:author="Pyrcz, Michael" w:date="2024-03-09T14:13:00Z"/>
          <w:noProof/>
        </w:rPr>
      </w:pPr>
      <w:r>
        <w:rPr>
          <w:noProof/>
        </w:rPr>
        <w:t xml:space="preserve">Given that the SP log is a lithology-dependent well log, the estimation of </w:t>
      </w:r>
      <w:r w:rsidR="00004626">
        <w:rPr>
          <w:rStyle w:val="CommentReference"/>
        </w:rPr>
        <w:commentReference w:id="100"/>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 and impermeable zones as sweet spots for potential CO</w:t>
      </w:r>
      <w:r>
        <w:rPr>
          <w:noProof/>
          <w:vertAlign w:val="subscript"/>
        </w:rPr>
        <w:t>2</w:t>
      </w:r>
      <w:r>
        <w:rPr>
          <w:noProof/>
        </w:rPr>
        <w:t xml:space="preserve"> storage. </w:t>
      </w:r>
      <w:r w:rsidR="00466AE7">
        <w:rPr>
          <w:noProof/>
        </w:rPr>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r w:rsidR="00BA0D58">
        <w:rPr>
          <w:noProof/>
        </w:rPr>
        <w:t xml:space="preserve"> </w:t>
      </w:r>
      <m:oMath>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oMath>
      <w:r w:rsidR="00BA0D58">
        <w:rPr>
          <w:noProof/>
        </w:rPr>
        <w:t xml:space="preserve">, </w:t>
      </w:r>
      <w:r w:rsidR="0083474C">
        <w:rPr>
          <w:noProof/>
        </w:rPr>
        <w:t xml:space="preserve">where </w:t>
      </w:r>
      <m:oMath>
        <m:r>
          <w:rPr>
            <w:rFonts w:ascii="Cambria Math" w:hAnsi="Cambria Math"/>
            <w:noProof/>
          </w:rPr>
          <m:t>*</m:t>
        </m:r>
      </m:oMath>
      <w:r w:rsidR="0083474C">
        <w:rPr>
          <w:noProof/>
        </w:rPr>
        <w:t xml:space="preserve"> is the convolution operator and </w:t>
      </w:r>
      <m:oMath>
        <m:r>
          <w:rPr>
            <w:rFonts w:ascii="Cambria Math" w:hAnsi="Cambria Math"/>
            <w:noProof/>
          </w:rPr>
          <m:t>U</m:t>
        </m:r>
      </m:oMath>
      <w:r w:rsidR="0083474C">
        <w:rPr>
          <w:noProof/>
        </w:rPr>
        <w:t xml:space="preserve"> is the unit step function. </w:t>
      </w:r>
      <w:r w:rsidR="00B86857">
        <w:rPr>
          <w:noProof/>
        </w:rPr>
        <w:t xml:space="preserve">The window is defined to have a size </w:t>
      </w:r>
      <m:oMath>
        <m:r>
          <w:rPr>
            <w:rFonts w:ascii="Cambria Math" w:hAnsi="Cambria Math"/>
            <w:noProof/>
          </w:rPr>
          <m:t>n=400</m:t>
        </m:r>
      </m:oMath>
      <w:r w:rsidR="00B86857">
        <w:rPr>
          <w:noProof/>
        </w:rPr>
        <w:t>, corresponding to 200 ft for a well log with sampling rate of 0.5 ft. A</w:t>
      </w:r>
      <w:r w:rsidR="0083474C">
        <w:rPr>
          <w:noProof/>
        </w:rPr>
        <w:t xml:space="preserve"> cutoff, </w:t>
      </w:r>
      <m:oMath>
        <m:r>
          <w:rPr>
            <w:rFonts w:ascii="Cambria Math" w:hAnsi="Cambria Math"/>
            <w:noProof/>
          </w:rPr>
          <m:t>κ</m:t>
        </m:r>
      </m:oMath>
      <w:r w:rsidR="0083474C">
        <w:rPr>
          <w:noProof/>
        </w:rPr>
        <w:t xml:space="preserve">, is defined to mask the sweet spots such 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sidR="0083474C">
        <w:rPr>
          <w:noProof/>
        </w:rPr>
        <w:t xml:space="preserve">. Here we define </w:t>
      </w:r>
      <m:oMath>
        <m:r>
          <w:rPr>
            <w:rFonts w:ascii="Cambria Math" w:hAnsi="Cambria Math"/>
            <w:noProof/>
          </w:rPr>
          <m:t>κ=0.6</m:t>
        </m:r>
      </m:oMath>
      <w:r w:rsidR="0083474C">
        <w:rPr>
          <w:noProof/>
        </w:rPr>
        <w:t>.</w:t>
      </w:r>
      <w:r w:rsidR="00BA0D58">
        <w:rPr>
          <w:noProof/>
        </w:rPr>
        <w:t xml:space="preserve"> </w:t>
      </w:r>
      <w:r w:rsidR="00DA04A7">
        <w:rPr>
          <w:noProof/>
        </w:rPr>
        <w:t>However, it is recommended to apply further petrophysical analysis to improve the sweet spot identification for more accurate interpretation.</w:t>
      </w:r>
    </w:p>
    <w:p w14:paraId="443781CB" w14:textId="77777777" w:rsidR="00004626" w:rsidRDefault="00004626" w:rsidP="002F7B67">
      <w:pPr>
        <w:pStyle w:val="AbstractNormalText"/>
        <w:rPr>
          <w:noProof/>
        </w:rPr>
      </w:pPr>
    </w:p>
    <w:p w14:paraId="16FBE048" w14:textId="6B9C1223" w:rsidR="00DA04A7" w:rsidRDefault="000B65BB" w:rsidP="00DA04A7">
      <w:pPr>
        <w:pStyle w:val="AbstractNormalText"/>
        <w:rPr>
          <w:noProof/>
        </w:rPr>
      </w:pPr>
      <w:r>
        <w:rPr>
          <w:noProof/>
        </w:rPr>
        <w:t xml:space="preserve">The implemented workflow with </w:t>
      </w:r>
      <w:r w:rsidR="00A02CEE">
        <w:rPr>
          <w:noProof/>
        </w:rPr>
        <w:t>ABC-Net is capable of rapid estimation for a large number of wells with varying degrees of baseline trends, as well as robust to varying logging interval, multiple runs, and noise levels. A single training session is required for ABC-Net to obtain the optimal weights and biases</w:t>
      </w:r>
      <w:r w:rsidR="00DA04A7">
        <w:rPr>
          <w:noProof/>
        </w:rPr>
        <w:t xml:space="preserve">. Once trained to estimate the baseline-corrected SP log, ABC-Net can be deployed for a very large number of wells to obtain predictions of permeable and impermeable zones very rapidly. Furthermore, by mapping the spatial distribution of wells along a region, (e.g., the Gulf of Mexico), </w:t>
      </w:r>
      <w:r>
        <w:rPr>
          <w:noProof/>
        </w:rPr>
        <w:t xml:space="preserve">the </w:t>
      </w:r>
      <w:r w:rsidR="00DA04A7">
        <w:rPr>
          <w:noProof/>
        </w:rPr>
        <w:t>ABC-Net</w:t>
      </w:r>
      <w:r>
        <w:rPr>
          <w:noProof/>
        </w:rPr>
        <w:t xml:space="preserve"> worfklow</w:t>
      </w:r>
      <w:r w:rsidR="00DA04A7">
        <w:rPr>
          <w:noProof/>
        </w:rPr>
        <w:t xml:space="preserve"> can be </w:t>
      </w:r>
      <w:commentRangeStart w:id="101"/>
      <w:ins w:id="102" w:author="Pyrcz, Michael" w:date="2024-03-09T14:14:00Z">
        <w:r w:rsidR="00004626">
          <w:rPr>
            <w:noProof/>
          </w:rPr>
          <w:t>applied</w:t>
        </w:r>
      </w:ins>
      <w:del w:id="103" w:author="Pyrcz, Michael" w:date="2024-03-09T14:14:00Z">
        <w:r w:rsidR="00DA04A7" w:rsidDel="00004626">
          <w:rPr>
            <w:noProof/>
          </w:rPr>
          <w:delText>deployed</w:delText>
        </w:r>
      </w:del>
      <w:commentRangeEnd w:id="101"/>
      <w:r w:rsidR="00004626">
        <w:rPr>
          <w:rStyle w:val="CommentReference"/>
        </w:rPr>
        <w:commentReference w:id="101"/>
      </w:r>
      <w:r w:rsidR="00DA04A7">
        <w:rPr>
          <w:noProof/>
        </w:rPr>
        <w:t xml:space="preserve"> to estimate regional sweet spots at a basin scale within reasonable accuracy and at very low computational costs.</w:t>
      </w:r>
      <w:bookmarkStart w:id="104" w:name="_978521874"/>
      <w:bookmarkEnd w:id="104"/>
    </w:p>
    <w:p w14:paraId="47DE04BA" w14:textId="77777777" w:rsidR="00281A84" w:rsidRDefault="00281A84" w:rsidP="00DA04A7">
      <w:pPr>
        <w:pStyle w:val="AbstractNormalText"/>
        <w:rPr>
          <w:noProof/>
        </w:rPr>
      </w:pPr>
    </w:p>
    <w:p w14:paraId="555E156E" w14:textId="1D6A91EB" w:rsidR="00281A84" w:rsidRPr="00281A84" w:rsidRDefault="00281A84" w:rsidP="00DA04A7">
      <w:pPr>
        <w:pStyle w:val="AbstractNormalText"/>
        <w:rPr>
          <w:noProof/>
        </w:rPr>
      </w:pPr>
      <w:r>
        <w:rPr>
          <w:noProof/>
        </w:rPr>
        <w:t>ABC-Net provides rapid estimation of baseline-corrected SP logs, which are used to estimate the volumetric concentration of shale along the well as a tool to identify 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 Also, the </w:t>
      </w:r>
      <w:ins w:id="105" w:author="Pyrcz, Michael" w:date="2024-03-09T14:15:00Z">
        <w:r w:rsidR="000F6D8A">
          <w:rPr>
            <w:noProof/>
          </w:rPr>
          <w:t xml:space="preserve">SP log-derived </w:t>
        </w:r>
      </w:ins>
      <w:r>
        <w:rPr>
          <w:noProof/>
        </w:rPr>
        <w:t>attributes used to train ABC-Net require pre</w:t>
      </w:r>
      <w:del w:id="106" w:author="Pyrcz, Michael" w:date="2024-03-09T14:15:00Z">
        <w:r w:rsidDel="000F6D8A">
          <w:rPr>
            <w:noProof/>
          </w:rPr>
          <w:delText>-</w:delText>
        </w:r>
      </w:del>
      <w:r>
        <w:rPr>
          <w:noProof/>
        </w:rPr>
        <w:t>computi</w:t>
      </w:r>
      <w:ins w:id="107" w:author="Pyrcz, Michael" w:date="2024-03-09T14:15:00Z">
        <w:r w:rsidR="000F6D8A">
          <w:rPr>
            <w:noProof/>
          </w:rPr>
          <w:t>on</w:t>
        </w:r>
      </w:ins>
      <w:del w:id="108" w:author="Pyrcz, Michael" w:date="2024-03-09T14:15:00Z">
        <w:r w:rsidDel="000F6D8A">
          <w:rPr>
            <w:noProof/>
          </w:rPr>
          <w:delText>ng</w:delText>
        </w:r>
      </w:del>
      <w:r>
        <w:rPr>
          <w:noProof/>
        </w:rPr>
        <w:t xml:space="preserve"> and can be time consuming, so further sensitivity and feature selection for the best attributes should be performed. </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1001105C" w14:textId="0F7FCC2A" w:rsidR="000B65BB" w:rsidRDefault="000B65BB">
      <w:pPr>
        <w:pStyle w:val="AbstractNormalText"/>
      </w:pPr>
      <w:r>
        <w:t xml:space="preserve">We presented a deep learning-based workflow for automatic baseline correction of well logs, namely ABC-Net. This method allows for efficient petrophysical evaluation of well logs without the need for manual correction or interpretation which would be extremely time-consuming and subjective. </w:t>
      </w:r>
    </w:p>
    <w:p w14:paraId="2B8B68D9" w14:textId="77777777" w:rsidR="000B65BB" w:rsidRDefault="000B65BB">
      <w:pPr>
        <w:pStyle w:val="AbstractNormalText"/>
      </w:pPr>
    </w:p>
    <w:p w14:paraId="025779B9" w14:textId="436FD370" w:rsidR="00281A84" w:rsidRDefault="000B65BB">
      <w:pPr>
        <w:pStyle w:val="AbstractNormalText"/>
      </w:pPr>
      <w:r>
        <w:t>Using SP logs as a lithology-dependent measurement, we can estimate permeable and impermeable zones along a well for possible CO</w:t>
      </w:r>
      <w:r>
        <w:rPr>
          <w:vertAlign w:val="subscript"/>
        </w:rPr>
        <w:t>2</w:t>
      </w:r>
      <w:r>
        <w:t xml:space="preserve"> storage zones. </w:t>
      </w:r>
      <w:r w:rsidR="00281A84">
        <w:t>We validate our method with data from 389 wells from the Gulf of Mexico and obtain predictions for each well within 420 milliseconds at only 13.6% error on average without the need for user interpretation or manual corrections.</w:t>
      </w:r>
    </w:p>
    <w:p w14:paraId="2C2339C4" w14:textId="77777777" w:rsidR="00281A84" w:rsidRDefault="00281A84">
      <w:pPr>
        <w:pStyle w:val="AbstractNormalText"/>
      </w:pPr>
    </w:p>
    <w:p w14:paraId="511D2ED1" w14:textId="64C57350" w:rsidR="00FE2B8B" w:rsidRDefault="00281A84">
      <w:pPr>
        <w:pStyle w:val="AbstractNormalText"/>
      </w:pPr>
      <w:r>
        <w:t>Ultimately</w:t>
      </w:r>
      <w:r w:rsidR="000B65BB">
        <w:t>, the ABC-Net workflow can be implemented at a regional or basin scale for a sufficiently large number of well logs to estimate the distribution in space and depth of possible sweet spots for CO</w:t>
      </w:r>
      <w:r w:rsidR="000B65BB">
        <w:rPr>
          <w:vertAlign w:val="subscript"/>
        </w:rPr>
        <w:t>2</w:t>
      </w:r>
      <w:r w:rsidR="000B65BB">
        <w:t xml:space="preserve"> injection based on lithology from the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4B8490E4" w14:textId="79532F85" w:rsidR="00FE2B8B" w:rsidRDefault="005671EA">
      <w:pPr>
        <w:pStyle w:val="AbstractNormalText"/>
      </w:pPr>
      <w:r>
        <w:t>This work is supported by the Digital Reservoir Characterization (DiReCT) consortium at the University of Texas at Austin.</w:t>
      </w:r>
    </w:p>
    <w:p w14:paraId="5FD4B637" w14:textId="4F430BA6" w:rsidR="000E690A" w:rsidRDefault="000E690A" w:rsidP="000E690A">
      <w:pPr>
        <w:pStyle w:val="AbstractNormalText"/>
        <w:rPr>
          <w:b/>
          <w:bCs/>
        </w:rPr>
      </w:pPr>
      <w:r>
        <w:rPr>
          <w:b/>
          <w:bCs/>
        </w:rPr>
        <w:t>References</w:t>
      </w:r>
    </w:p>
    <w:p w14:paraId="03111C01" w14:textId="77777777" w:rsidR="000E690A" w:rsidRDefault="000E690A" w:rsidP="000E690A">
      <w:pPr>
        <w:pStyle w:val="AbstractNormalText"/>
        <w:rPr>
          <w:b/>
          <w:bCs/>
        </w:rPr>
      </w:pPr>
    </w:p>
    <w:sdt>
      <w:sdtPr>
        <w:rPr>
          <w:b/>
          <w:bCs/>
        </w:rPr>
        <w:tag w:val="MENDELEY_BIBLIOGRAPHY"/>
        <w:id w:val="-221294557"/>
        <w:placeholder>
          <w:docPart w:val="DefaultPlaceholder_-1854013440"/>
        </w:placeholder>
      </w:sdtPr>
      <w:sdtContent>
        <w:p w14:paraId="75D092AC" w14:textId="77777777" w:rsidR="00C27CF2" w:rsidRDefault="00C27CF2">
          <w:pPr>
            <w:autoSpaceDE w:val="0"/>
            <w:autoSpaceDN w:val="0"/>
            <w:ind w:hanging="480"/>
            <w:divId w:val="200438892"/>
            <w:rPr>
              <w:sz w:val="24"/>
              <w:szCs w:val="24"/>
            </w:rPr>
          </w:pPr>
          <w:r>
            <w:t xml:space="preserve">Asquith, G., and D. Krygowski, 2004, Chapter 2: Spontaneous Potential, </w:t>
          </w:r>
          <w:r>
            <w:rPr>
              <w:i/>
              <w:iCs/>
            </w:rPr>
            <w:t>in</w:t>
          </w:r>
          <w:r>
            <w:t xml:space="preserve"> AAPG Methods in Exploration, No. 16: AAPG Special Volumes, p. 21–30.</w:t>
          </w:r>
        </w:p>
        <w:p w14:paraId="5D97BB1B" w14:textId="77777777" w:rsidR="00C27CF2" w:rsidRDefault="00C27CF2">
          <w:pPr>
            <w:autoSpaceDE w:val="0"/>
            <w:autoSpaceDN w:val="0"/>
            <w:ind w:hanging="480"/>
            <w:divId w:val="752357845"/>
          </w:pPr>
          <w:r>
            <w:t>Bautista-Anguiano, J., and C. Torres-</w:t>
          </w:r>
          <w:proofErr w:type="spellStart"/>
          <w:r>
            <w:t>Verdín</w:t>
          </w:r>
          <w:proofErr w:type="spellEnd"/>
          <w:r>
            <w:t xml:space="preserve">, 2015, MECHANISTIC DESCRIPTION, SIMULATION, </w:t>
          </w:r>
          <w:r>
            <w:lastRenderedPageBreak/>
            <w:t>AND INTERPRETATION OF SPONTANEOUS POTENTIAL LOGS.</w:t>
          </w:r>
        </w:p>
        <w:p w14:paraId="20F1E6EF" w14:textId="77777777" w:rsidR="00C27CF2" w:rsidRDefault="00C27CF2">
          <w:pPr>
            <w:autoSpaceDE w:val="0"/>
            <w:autoSpaceDN w:val="0"/>
            <w:ind w:hanging="480"/>
            <w:divId w:val="583994817"/>
          </w:pPr>
          <w:r>
            <w:t xml:space="preserve">Chang, J., J. Li, Y. Kang, W. </w:t>
          </w:r>
          <w:proofErr w:type="spellStart"/>
          <w:r>
            <w:t>Lv</w:t>
          </w:r>
          <w:proofErr w:type="spellEnd"/>
          <w:r>
            <w:t xml:space="preserve">, D. Feng, and T. Xu, 2021, </w:t>
          </w:r>
          <w:proofErr w:type="spellStart"/>
          <w:r>
            <w:t>SegLog</w:t>
          </w:r>
          <w:proofErr w:type="spellEnd"/>
          <w:r>
            <w:t>: Geophysical logging segmentation network for lithofacies identification: IEEE Transactions on Industrial Informatics, v. 18, no. 9, p. 6089–6099.</w:t>
          </w:r>
        </w:p>
        <w:p w14:paraId="7B35166B" w14:textId="77777777" w:rsidR="00C27CF2" w:rsidRDefault="00C27CF2">
          <w:pPr>
            <w:autoSpaceDE w:val="0"/>
            <w:autoSpaceDN w:val="0"/>
            <w:ind w:hanging="480"/>
            <w:divId w:val="1668291661"/>
          </w:pPr>
          <w:r>
            <w:t xml:space="preserve">Gan, F., G. </w:t>
          </w:r>
          <w:proofErr w:type="spellStart"/>
          <w:r>
            <w:t>Ruan</w:t>
          </w:r>
          <w:proofErr w:type="spellEnd"/>
          <w:r>
            <w:t xml:space="preserve">,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3EA9FE88" w14:textId="77777777" w:rsidR="00C27CF2" w:rsidRDefault="00C27CF2">
          <w:pPr>
            <w:autoSpaceDE w:val="0"/>
            <w:autoSpaceDN w:val="0"/>
            <w:ind w:hanging="480"/>
            <w:divId w:val="1847210380"/>
          </w:pPr>
          <w:r>
            <w:t>McConnell, C. L., 1988, A general correction for spontaneous potential well logs in fresh water: Journal of Hydrology, v. 101, no. 1–4, p. 1–13, doi:10.1016/0022-1694(88)90024-8.</w:t>
          </w:r>
        </w:p>
        <w:p w14:paraId="1A968465" w14:textId="77777777" w:rsidR="00C27CF2" w:rsidRDefault="00C27CF2">
          <w:pPr>
            <w:autoSpaceDE w:val="0"/>
            <w:autoSpaceDN w:val="0"/>
            <w:ind w:hanging="480"/>
            <w:divId w:val="1596208866"/>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1B61DA21" w14:textId="77777777" w:rsidR="00C27CF2" w:rsidRDefault="00C27CF2">
          <w:pPr>
            <w:autoSpaceDE w:val="0"/>
            <w:autoSpaceDN w:val="0"/>
            <w:ind w:hanging="480"/>
            <w:divId w:val="1230773082"/>
          </w:pPr>
          <w:proofErr w:type="spellStart"/>
          <w:r>
            <w:t>Peyret</w:t>
          </w:r>
          <w:proofErr w:type="spellEnd"/>
          <w:r>
            <w:t xml:space="preserve">, A. P., J. </w:t>
          </w:r>
          <w:proofErr w:type="spellStart"/>
          <w:r>
            <w:t>Ambía</w:t>
          </w:r>
          <w:proofErr w:type="spellEnd"/>
          <w:r>
            <w:t>, C. Torres-</w:t>
          </w:r>
          <w:proofErr w:type="spellStart"/>
          <w:r>
            <w:t>Verdín</w:t>
          </w:r>
          <w:proofErr w:type="spellEnd"/>
          <w:r>
            <w:t xml:space="preserve">, and J. Strobel, 2019, Automatic interpretation of well logs with lithology-specific deep-learning methods, </w:t>
          </w:r>
          <w:r>
            <w:rPr>
              <w:i/>
              <w:iCs/>
            </w:rPr>
            <w:t>in</w:t>
          </w:r>
          <w:r>
            <w:t xml:space="preserve"> SPWLA 60th Annual Logging Symposium 2019: Society of </w:t>
          </w:r>
          <w:proofErr w:type="spellStart"/>
          <w:r>
            <w:t>Petrophysicists</w:t>
          </w:r>
          <w:proofErr w:type="spellEnd"/>
          <w:r>
            <w:t xml:space="preserve"> and Well-Log Analysts (SPWLA), doi:10.30632/T60ALS-2019_SSSS.</w:t>
          </w:r>
        </w:p>
        <w:p w14:paraId="13F9E9C0" w14:textId="77777777" w:rsidR="00C27CF2" w:rsidRDefault="00C27CF2">
          <w:pPr>
            <w:autoSpaceDE w:val="0"/>
            <w:autoSpaceDN w:val="0"/>
            <w:ind w:hanging="480"/>
            <w:divId w:val="1237785024"/>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75892258" w14:textId="77777777" w:rsidR="00C27CF2" w:rsidRDefault="00C27CF2">
          <w:pPr>
            <w:autoSpaceDE w:val="0"/>
            <w:autoSpaceDN w:val="0"/>
            <w:ind w:hanging="480"/>
            <w:divId w:val="1570382711"/>
          </w:pPr>
          <w:proofErr w:type="spellStart"/>
          <w:r>
            <w:t>Simoes</w:t>
          </w:r>
          <w:proofErr w:type="spellEnd"/>
          <w:r>
            <w:t xml:space="preserve">, V., H. </w:t>
          </w:r>
          <w:proofErr w:type="spellStart"/>
          <w:r>
            <w:t>Maniar</w:t>
          </w:r>
          <w:proofErr w:type="spellEnd"/>
          <w:r>
            <w:t xml:space="preserve">,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28F781A2" w14:textId="77777777" w:rsidR="00C27CF2" w:rsidRDefault="00C27CF2">
          <w:pPr>
            <w:autoSpaceDE w:val="0"/>
            <w:autoSpaceDN w:val="0"/>
            <w:ind w:hanging="480"/>
            <w:divId w:val="2069183292"/>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42F85400" w14:textId="3A34DA7A" w:rsidR="000E690A" w:rsidRPr="00DA04A7" w:rsidRDefault="00C27CF2" w:rsidP="000E690A">
          <w:pPr>
            <w:pStyle w:val="AbstractNormalText"/>
            <w:rPr>
              <w:b/>
              <w:bCs/>
            </w:rPr>
          </w:pPr>
          <w:r>
            <w:t> </w:t>
          </w:r>
        </w:p>
      </w:sdtContent>
    </w:sdt>
    <w:p w14:paraId="6A60F640" w14:textId="77777777" w:rsidR="007E30D0" w:rsidRDefault="007E30D0">
      <w:pPr>
        <w:pStyle w:val="AbstractNormalText"/>
      </w:pPr>
    </w:p>
    <w:p w14:paraId="6E8B4234" w14:textId="77777777" w:rsidR="007E30D0" w:rsidRDefault="007E30D0">
      <w:pPr>
        <w:pStyle w:val="AbstractNormalText"/>
      </w:pPr>
    </w:p>
    <w:p w14:paraId="0D3D3254" w14:textId="76184D4D" w:rsidR="00703715" w:rsidRPr="005671EA" w:rsidRDefault="00703715">
      <w:pPr>
        <w:pStyle w:val="AbstractNormalText"/>
        <w:rPr>
          <w:b/>
          <w:bCs/>
        </w:rPr>
      </w:pPr>
    </w:p>
    <w:sectPr w:rsidR="00703715" w:rsidRPr="005671EA" w:rsidSect="00457540">
      <w:type w:val="continuous"/>
      <w:pgSz w:w="12240" w:h="15840" w:code="1"/>
      <w:pgMar w:top="2160" w:right="1440" w:bottom="2160" w:left="1440" w:header="1440" w:footer="720" w:gutter="0"/>
      <w:cols w:num="2"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yrcz, Michael" w:date="2024-03-09T13:53:00Z" w:initials="PM">
    <w:p w14:paraId="55F6CF9D" w14:textId="2ACFC468" w:rsidR="00004626" w:rsidRDefault="00004626">
      <w:pPr>
        <w:pStyle w:val="CommentText"/>
      </w:pPr>
      <w:r>
        <w:rPr>
          <w:rStyle w:val="CommentReference"/>
        </w:rPr>
        <w:annotationRef/>
      </w:r>
      <w:r>
        <w:t xml:space="preserve">I’m confused. What does the model do? Baseline correction of SP or does it also combine prediction of sweet spots? Here just the first, but both in hypothesis statement both. </w:t>
      </w:r>
    </w:p>
  </w:comment>
  <w:comment w:id="7" w:author="Pyrcz, Michael" w:date="2024-03-09T13:29:00Z" w:initials="PM">
    <w:p w14:paraId="1B42921D" w14:textId="34907DE1" w:rsidR="00004626" w:rsidRDefault="00004626">
      <w:pPr>
        <w:pStyle w:val="CommentText"/>
      </w:pPr>
      <w:r>
        <w:rPr>
          <w:rStyle w:val="CommentReference"/>
        </w:rPr>
        <w:annotationRef/>
      </w:r>
      <w:r>
        <w:t>repeat</w:t>
      </w:r>
    </w:p>
  </w:comment>
  <w:comment w:id="21" w:author="Pyrcz, Michael" w:date="2024-03-09T13:31:00Z" w:initials="PM">
    <w:p w14:paraId="2BE04A33" w14:textId="52945C27" w:rsidR="00004626" w:rsidRDefault="00004626">
      <w:pPr>
        <w:pStyle w:val="CommentText"/>
      </w:pPr>
      <w:r>
        <w:rPr>
          <w:rStyle w:val="CommentReference"/>
        </w:rPr>
        <w:annotationRef/>
      </w:r>
      <w:r>
        <w:t xml:space="preserve">please clarify attributes, I </w:t>
      </w:r>
      <w:proofErr w:type="gramStart"/>
      <w:r>
        <w:t>figures</w:t>
      </w:r>
      <w:proofErr w:type="gramEnd"/>
      <w:r>
        <w:t xml:space="preserve"> other well log and seismic features. Please correct, define and use definition consistently.</w:t>
      </w:r>
    </w:p>
  </w:comment>
  <w:comment w:id="30" w:author="Pyrcz, Michael" w:date="2024-03-09T13:39:00Z" w:initials="PM">
    <w:p w14:paraId="0D2DC1A5" w14:textId="399AC118" w:rsidR="00004626" w:rsidRDefault="00004626">
      <w:pPr>
        <w:pStyle w:val="CommentText"/>
      </w:pPr>
      <w:r>
        <w:rPr>
          <w:rStyle w:val="CommentReference"/>
        </w:rPr>
        <w:annotationRef/>
      </w:r>
      <w:r>
        <w:t>What does validate mean? We train model parameters, we tune hyperparameters and we may then test the model against data withheld from training and tuning. (or not). Let’s be very clear. Just saying validate with set off many folks, i.e., philosophical arguments, can we ever “validate” a subsurface model?</w:t>
      </w:r>
    </w:p>
  </w:comment>
  <w:comment w:id="37" w:author="Pyrcz, Michael" w:date="2024-03-09T13:50:00Z" w:initials="PM">
    <w:p w14:paraId="17A17EB8" w14:textId="7CE10AC6" w:rsidR="00004626" w:rsidRDefault="00004626">
      <w:pPr>
        <w:pStyle w:val="CommentText"/>
      </w:pPr>
      <w:r>
        <w:rPr>
          <w:rStyle w:val="CommentReference"/>
        </w:rPr>
        <w:annotationRef/>
      </w:r>
      <w:r>
        <w:t>Is it shifting to a trend, or removing the baseline trend?</w:t>
      </w:r>
    </w:p>
  </w:comment>
  <w:comment w:id="45" w:author="Pyrcz, Michael" w:date="2024-03-09T13:56:00Z" w:initials="PM">
    <w:p w14:paraId="51644C2D" w14:textId="656C08A5" w:rsidR="00004626" w:rsidRDefault="00004626">
      <w:pPr>
        <w:pStyle w:val="CommentText"/>
      </w:pPr>
      <w:r>
        <w:rPr>
          <w:rStyle w:val="CommentReference"/>
        </w:rPr>
        <w:annotationRef/>
      </w:r>
      <w:r>
        <w:t xml:space="preserve">What is a framework? </w:t>
      </w:r>
    </w:p>
  </w:comment>
  <w:comment w:id="53" w:author="Pyrcz, Michael" w:date="2024-03-09T14:02:00Z" w:initials="PM">
    <w:p w14:paraId="44256C1A" w14:textId="2682D6D7" w:rsidR="00004626" w:rsidRDefault="00004626">
      <w:pPr>
        <w:pStyle w:val="CommentText"/>
      </w:pPr>
      <w:r>
        <w:rPr>
          <w:rStyle w:val="CommentReference"/>
        </w:rPr>
        <w:annotationRef/>
      </w:r>
      <w:r>
        <w:t>Consider pulling the equations out and indexing.</w:t>
      </w:r>
    </w:p>
  </w:comment>
  <w:comment w:id="88" w:author="Pyrcz, Michael" w:date="2024-03-09T14:08:00Z" w:initials="PM">
    <w:p w14:paraId="61C7749F" w14:textId="30746CE4" w:rsidR="00004626" w:rsidRDefault="00004626">
      <w:pPr>
        <w:pStyle w:val="CommentText"/>
      </w:pPr>
      <w:r>
        <w:rPr>
          <w:rStyle w:val="CommentReference"/>
        </w:rPr>
        <w:annotationRef/>
      </w:r>
      <w:r>
        <w:t>Capitalization. Also, non-English terms. If acronym then we must define. Let’s stay formal.</w:t>
      </w:r>
    </w:p>
  </w:comment>
  <w:comment w:id="100" w:author="Pyrcz, Michael" w:date="2024-03-09T14:12:00Z" w:initials="PM">
    <w:p w14:paraId="52C05797" w14:textId="6B7A497C" w:rsidR="00004626" w:rsidRDefault="00004626">
      <w:pPr>
        <w:pStyle w:val="CommentText"/>
      </w:pPr>
      <w:r>
        <w:rPr>
          <w:rStyle w:val="CommentReference"/>
        </w:rPr>
        <w:annotationRef/>
      </w:r>
      <w:r>
        <w:t>Did we define this? If not, define on first use</w:t>
      </w:r>
    </w:p>
  </w:comment>
  <w:comment w:id="101" w:author="Pyrcz, Michael" w:date="2024-03-09T14:14:00Z" w:initials="PM">
    <w:p w14:paraId="5D70BD4D" w14:textId="058FF1E6" w:rsidR="00004626" w:rsidRDefault="00004626">
      <w:pPr>
        <w:pStyle w:val="CommentText"/>
      </w:pPr>
      <w:r>
        <w:rPr>
          <w:rStyle w:val="CommentReference"/>
        </w:rPr>
        <w:annotationRef/>
      </w:r>
      <w:r>
        <w:t>Say deployed if inside a company or in product development.</w:t>
      </w:r>
      <w:r w:rsidR="000F6D8A">
        <w:t xml:space="preserve"> Here, seems commercial…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F6CF9D" w15:done="0"/>
  <w15:commentEx w15:paraId="1B42921D" w15:done="0"/>
  <w15:commentEx w15:paraId="2BE04A33" w15:done="0"/>
  <w15:commentEx w15:paraId="0D2DC1A5" w15:done="0"/>
  <w15:commentEx w15:paraId="17A17EB8" w15:done="0"/>
  <w15:commentEx w15:paraId="51644C2D" w15:done="0"/>
  <w15:commentEx w15:paraId="44256C1A" w15:done="0"/>
  <w15:commentEx w15:paraId="61C7749F" w15:done="0"/>
  <w15:commentEx w15:paraId="52C05797" w15:done="0"/>
  <w15:commentEx w15:paraId="5D70BD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F6CF9D" w16cid:durableId="2996E85A"/>
  <w16cid:commentId w16cid:paraId="1B42921D" w16cid:durableId="2996E2D2"/>
  <w16cid:commentId w16cid:paraId="2BE04A33" w16cid:durableId="2996E346"/>
  <w16cid:commentId w16cid:paraId="0D2DC1A5" w16cid:durableId="2996E517"/>
  <w16cid:commentId w16cid:paraId="17A17EB8" w16cid:durableId="2996E78F"/>
  <w16cid:commentId w16cid:paraId="51644C2D" w16cid:durableId="2996E91B"/>
  <w16cid:commentId w16cid:paraId="61C7749F" w16cid:durableId="2996EBD9"/>
  <w16cid:commentId w16cid:paraId="5D70BD4D" w16cid:durableId="2996ED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0F202" w14:textId="77777777" w:rsidR="00004626" w:rsidRDefault="00004626">
      <w:r>
        <w:separator/>
      </w:r>
    </w:p>
  </w:endnote>
  <w:endnote w:type="continuationSeparator" w:id="0">
    <w:p w14:paraId="520AD786" w14:textId="77777777" w:rsidR="00004626" w:rsidRDefault="00004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B7328" w14:textId="77777777" w:rsidR="00004626" w:rsidRDefault="00004626">
      <w:r>
        <w:separator/>
      </w:r>
    </w:p>
  </w:footnote>
  <w:footnote w:type="continuationSeparator" w:id="0">
    <w:p w14:paraId="547D4A75" w14:textId="77777777" w:rsidR="00004626" w:rsidRDefault="00004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E9247" w14:textId="1E08BCE5" w:rsidR="00004626" w:rsidRPr="008415D5" w:rsidRDefault="00004626">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abstractNumId w:val="11"/>
  </w:num>
  <w:num w:numId="3">
    <w:abstractNumId w:val="14"/>
  </w:num>
  <w:num w:numId="4">
    <w:abstractNumId w:val="3"/>
  </w:num>
  <w:num w:numId="5">
    <w:abstractNumId w:val="10"/>
  </w:num>
  <w:num w:numId="6">
    <w:abstractNumId w:val="6"/>
  </w:num>
  <w:num w:numId="7">
    <w:abstractNumId w:val="1"/>
  </w:num>
  <w:num w:numId="8">
    <w:abstractNumId w:val="5"/>
  </w:num>
  <w:num w:numId="9">
    <w:abstractNumId w:val="15"/>
  </w:num>
  <w:num w:numId="10">
    <w:abstractNumId w:val="9"/>
  </w:num>
  <w:num w:numId="11">
    <w:abstractNumId w:val="2"/>
  </w:num>
  <w:num w:numId="12">
    <w:abstractNumId w:val="7"/>
  </w:num>
  <w:num w:numId="13">
    <w:abstractNumId w:val="16"/>
  </w:num>
  <w:num w:numId="14">
    <w:abstractNumId w:val="8"/>
  </w:num>
  <w:num w:numId="15">
    <w:abstractNumId w:val="12"/>
  </w:num>
  <w:num w:numId="16">
    <w:abstractNumId w:val="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yrcz, Michael">
    <w15:presenceInfo w15:providerId="AD" w15:userId="S-1-5-21-527237240-963894560-725345543-96070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04626"/>
    <w:rsid w:val="00031F33"/>
    <w:rsid w:val="00042878"/>
    <w:rsid w:val="00052B11"/>
    <w:rsid w:val="000A484A"/>
    <w:rsid w:val="000B0180"/>
    <w:rsid w:val="000B65BB"/>
    <w:rsid w:val="000E59AC"/>
    <w:rsid w:val="000E68E6"/>
    <w:rsid w:val="000E690A"/>
    <w:rsid w:val="000F6D8A"/>
    <w:rsid w:val="00103992"/>
    <w:rsid w:val="0013721E"/>
    <w:rsid w:val="001543A3"/>
    <w:rsid w:val="0016154E"/>
    <w:rsid w:val="00166A27"/>
    <w:rsid w:val="001807A1"/>
    <w:rsid w:val="00181ADC"/>
    <w:rsid w:val="001A29AD"/>
    <w:rsid w:val="001C5DD6"/>
    <w:rsid w:val="001E2305"/>
    <w:rsid w:val="001F18D5"/>
    <w:rsid w:val="001F4791"/>
    <w:rsid w:val="00202258"/>
    <w:rsid w:val="002150D3"/>
    <w:rsid w:val="002217EB"/>
    <w:rsid w:val="002579CA"/>
    <w:rsid w:val="00266D84"/>
    <w:rsid w:val="002720F8"/>
    <w:rsid w:val="002778FB"/>
    <w:rsid w:val="00281A84"/>
    <w:rsid w:val="00290CD2"/>
    <w:rsid w:val="002D7683"/>
    <w:rsid w:val="002F5AF9"/>
    <w:rsid w:val="002F6437"/>
    <w:rsid w:val="002F7B67"/>
    <w:rsid w:val="003001EF"/>
    <w:rsid w:val="0030156E"/>
    <w:rsid w:val="00305F1F"/>
    <w:rsid w:val="003D5CC7"/>
    <w:rsid w:val="003E25C0"/>
    <w:rsid w:val="003F1A9F"/>
    <w:rsid w:val="00412778"/>
    <w:rsid w:val="004250FE"/>
    <w:rsid w:val="00434A6C"/>
    <w:rsid w:val="00457540"/>
    <w:rsid w:val="00466AE7"/>
    <w:rsid w:val="004861A1"/>
    <w:rsid w:val="004D5F64"/>
    <w:rsid w:val="004F3FED"/>
    <w:rsid w:val="0050011B"/>
    <w:rsid w:val="0051541B"/>
    <w:rsid w:val="005621CE"/>
    <w:rsid w:val="005671EA"/>
    <w:rsid w:val="005806F4"/>
    <w:rsid w:val="005B68DA"/>
    <w:rsid w:val="005E4BCF"/>
    <w:rsid w:val="006068A4"/>
    <w:rsid w:val="00691FD6"/>
    <w:rsid w:val="006B6F32"/>
    <w:rsid w:val="006F2A48"/>
    <w:rsid w:val="00702617"/>
    <w:rsid w:val="00703715"/>
    <w:rsid w:val="00754104"/>
    <w:rsid w:val="00760796"/>
    <w:rsid w:val="007A2400"/>
    <w:rsid w:val="007B461A"/>
    <w:rsid w:val="007D7D2F"/>
    <w:rsid w:val="007E30D0"/>
    <w:rsid w:val="007E5F7F"/>
    <w:rsid w:val="0083474C"/>
    <w:rsid w:val="008415D5"/>
    <w:rsid w:val="00880495"/>
    <w:rsid w:val="008851C4"/>
    <w:rsid w:val="008A043E"/>
    <w:rsid w:val="008E6DDC"/>
    <w:rsid w:val="00953CA1"/>
    <w:rsid w:val="0095474D"/>
    <w:rsid w:val="00961843"/>
    <w:rsid w:val="009A39D9"/>
    <w:rsid w:val="009B4A3A"/>
    <w:rsid w:val="00A02CEE"/>
    <w:rsid w:val="00A640B3"/>
    <w:rsid w:val="00A66057"/>
    <w:rsid w:val="00A76ADA"/>
    <w:rsid w:val="00AA15B7"/>
    <w:rsid w:val="00B15AE5"/>
    <w:rsid w:val="00B33164"/>
    <w:rsid w:val="00B86857"/>
    <w:rsid w:val="00BA0D58"/>
    <w:rsid w:val="00BB11D8"/>
    <w:rsid w:val="00BB3B7E"/>
    <w:rsid w:val="00C27CF2"/>
    <w:rsid w:val="00C50DB0"/>
    <w:rsid w:val="00CC3B3D"/>
    <w:rsid w:val="00CC5E5D"/>
    <w:rsid w:val="00D04D0F"/>
    <w:rsid w:val="00D12521"/>
    <w:rsid w:val="00D25776"/>
    <w:rsid w:val="00D5710D"/>
    <w:rsid w:val="00D63E78"/>
    <w:rsid w:val="00D679F5"/>
    <w:rsid w:val="00D7416C"/>
    <w:rsid w:val="00DA04A7"/>
    <w:rsid w:val="00DA248F"/>
    <w:rsid w:val="00DA7DDD"/>
    <w:rsid w:val="00DB314E"/>
    <w:rsid w:val="00DD00BB"/>
    <w:rsid w:val="00DE0DA8"/>
    <w:rsid w:val="00E01A72"/>
    <w:rsid w:val="00E24BE1"/>
    <w:rsid w:val="00E32449"/>
    <w:rsid w:val="00E66666"/>
    <w:rsid w:val="00E713E8"/>
    <w:rsid w:val="00EA0CB3"/>
    <w:rsid w:val="00EA4FE4"/>
    <w:rsid w:val="00F544D8"/>
    <w:rsid w:val="00F92E35"/>
    <w:rsid w:val="00FC59A1"/>
    <w:rsid w:val="00FC5D78"/>
    <w:rsid w:val="00FE0939"/>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link w:val="CommentTextChar"/>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290CD2"/>
    <w:rPr>
      <w:b/>
      <w:bCs/>
    </w:rPr>
  </w:style>
  <w:style w:type="character" w:customStyle="1" w:styleId="CommentTextChar">
    <w:name w:val="Comment Text Char"/>
    <w:basedOn w:val="DefaultParagraphFont"/>
    <w:link w:val="CommentText"/>
    <w:semiHidden/>
    <w:rsid w:val="00290CD2"/>
  </w:style>
  <w:style w:type="character" w:customStyle="1" w:styleId="CommentSubjectChar">
    <w:name w:val="Comment Subject Char"/>
    <w:basedOn w:val="CommentTextChar"/>
    <w:link w:val="CommentSubject"/>
    <w:semiHidden/>
    <w:rsid w:val="00290CD2"/>
    <w:rPr>
      <w:b/>
      <w:bCs/>
    </w:rPr>
  </w:style>
  <w:style w:type="paragraph" w:styleId="BalloonText">
    <w:name w:val="Balloon Text"/>
    <w:basedOn w:val="Normal"/>
    <w:link w:val="BalloonTextChar"/>
    <w:semiHidden/>
    <w:unhideWhenUsed/>
    <w:rsid w:val="00290CD2"/>
    <w:rPr>
      <w:rFonts w:ascii="Segoe UI" w:hAnsi="Segoe UI" w:cs="Segoe UI"/>
      <w:szCs w:val="18"/>
    </w:rPr>
  </w:style>
  <w:style w:type="character" w:customStyle="1" w:styleId="BalloonTextChar">
    <w:name w:val="Balloon Text Char"/>
    <w:basedOn w:val="DefaultParagraphFont"/>
    <w:link w:val="BalloonText"/>
    <w:semiHidden/>
    <w:rsid w:val="00290C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101D22"/>
    <w:rsid w:val="0026367A"/>
    <w:rsid w:val="00294FBF"/>
    <w:rsid w:val="00416B4C"/>
    <w:rsid w:val="006B09A9"/>
    <w:rsid w:val="006C64B2"/>
    <w:rsid w:val="00841D05"/>
    <w:rsid w:val="009A562C"/>
    <w:rsid w:val="00C1653F"/>
    <w:rsid w:val="00D31121"/>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62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43A36-0795-40CB-B088-32B840BF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Template>
  <TotalTime>894</TotalTime>
  <Pages>5</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Pyrcz, Michael</cp:lastModifiedBy>
  <cp:revision>16</cp:revision>
  <cp:lastPrinted>2024-03-07T12:46:00Z</cp:lastPrinted>
  <dcterms:created xsi:type="dcterms:W3CDTF">2022-01-06T15:02:00Z</dcterms:created>
  <dcterms:modified xsi:type="dcterms:W3CDTF">2024-03-09T20:17:00Z</dcterms:modified>
</cp:coreProperties>
</file>