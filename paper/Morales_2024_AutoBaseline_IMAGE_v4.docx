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E3436D" w14:textId="6228A135" w:rsidR="0030156E" w:rsidRPr="003E2E02" w:rsidRDefault="0030156E" w:rsidP="0030156E">
      <w:pPr>
        <w:pStyle w:val="AbstractTitle"/>
      </w:pPr>
      <w:r>
        <w:t>Automatic well</w:t>
      </w:r>
      <w:ins w:id="0" w:author="Torres-Verdin, Carlos" w:date="2024-03-12T15:39:00Z">
        <w:r w:rsidR="00730ED9">
          <w:t>-</w:t>
        </w:r>
      </w:ins>
      <w:del w:id="1" w:author="Torres-Verdin, Carlos" w:date="2024-03-12T15:39:00Z">
        <w:r w:rsidR="00730ED9" w:rsidDel="00730ED9">
          <w:delText xml:space="preserve"> </w:delText>
        </w:r>
      </w:del>
      <w:r>
        <w:t xml:space="preserve">log baseline correction </w:t>
      </w:r>
      <w:ins w:id="2" w:author="Torres-Verdin, Carlos" w:date="2024-03-12T15:40:00Z">
        <w:r w:rsidR="00730ED9">
          <w:t>via</w:t>
        </w:r>
        <w:r w:rsidR="00730ED9">
          <w:t xml:space="preserve"> deep learning</w:t>
        </w:r>
        <w:r w:rsidR="00730ED9">
          <w:t xml:space="preserve"> </w:t>
        </w:r>
      </w:ins>
      <w:r>
        <w:t xml:space="preserve">for rapid </w:t>
      </w:r>
      <w:del w:id="3" w:author="Torres-Verdin, Carlos" w:date="2024-03-12T15:40:00Z">
        <w:r w:rsidDel="00730ED9">
          <w:delText xml:space="preserve">characterization </w:delText>
        </w:r>
      </w:del>
      <w:ins w:id="4" w:author="Torres-Verdin, Carlos" w:date="2024-03-12T15:40:00Z">
        <w:r w:rsidR="00730ED9">
          <w:t>screening</w:t>
        </w:r>
        <w:r w:rsidR="00730ED9">
          <w:t xml:space="preserve"> </w:t>
        </w:r>
      </w:ins>
      <w:r>
        <w:t>of potential CO</w:t>
      </w:r>
      <w:r>
        <w:rPr>
          <w:vertAlign w:val="subscript"/>
        </w:rPr>
        <w:t>2</w:t>
      </w:r>
      <w:r>
        <w:t xml:space="preserve"> storage sites</w:t>
      </w:r>
      <w:r w:rsidR="00A14155">
        <w:t xml:space="preserve"> </w:t>
      </w:r>
      <w:del w:id="5" w:author="Torres-Verdin, Carlos" w:date="2024-03-12T15:40:00Z">
        <w:r w:rsidDel="00730ED9">
          <w:delText>using deep learning</w:delText>
        </w:r>
      </w:del>
    </w:p>
    <w:p w14:paraId="26FB19C0" w14:textId="77777777" w:rsidR="0030156E" w:rsidRPr="00C0635B" w:rsidRDefault="0030156E" w:rsidP="0030156E">
      <w:pPr>
        <w:pStyle w:val="AbstractAuthors"/>
      </w:pPr>
      <w:r w:rsidRPr="00B3416E">
        <w:t>Misael M. Morales*, Carlos Torres-Verdín, and Michael J. Pyrcz, The University of Texas at Austin; Murray Christie and Vladimir Rabinovich, S&amp;P Global</w:t>
      </w:r>
    </w:p>
    <w:p w14:paraId="7AA6E333" w14:textId="77777777" w:rsidR="00FE2B8B" w:rsidRDefault="00FE2B8B">
      <w:pPr>
        <w:pStyle w:val="AbstractNormalText"/>
      </w:pPr>
    </w:p>
    <w:p w14:paraId="6F6717D5" w14:textId="77777777" w:rsidR="00FE2B8B" w:rsidRPr="007D7D2F" w:rsidRDefault="00FE2B8B">
      <w:pPr>
        <w:pStyle w:val="AbstractAuthors"/>
        <w:rPr>
          <w:sz w:val="18"/>
          <w:szCs w:val="18"/>
        </w:rPr>
        <w:sectPr w:rsidR="00FE2B8B" w:rsidRPr="007D7D2F" w:rsidSect="00CB1130">
          <w:headerReference w:type="default" r:id="rId8"/>
          <w:pgSz w:w="12240" w:h="15840" w:code="1"/>
          <w:pgMar w:top="2160" w:right="1440" w:bottom="2160" w:left="1440" w:header="720" w:footer="720" w:gutter="0"/>
          <w:cols w:space="720" w:equalWidth="0">
            <w:col w:w="9000"/>
          </w:cols>
          <w:titlePg/>
        </w:sectPr>
      </w:pPr>
    </w:p>
    <w:p w14:paraId="610A2D67" w14:textId="77777777" w:rsidR="00FE2B8B" w:rsidRDefault="00FE2B8B">
      <w:pPr>
        <w:pStyle w:val="AbstractSectionHeading"/>
      </w:pPr>
      <w:r>
        <w:t>Summary</w:t>
      </w:r>
    </w:p>
    <w:p w14:paraId="5E7CBF54" w14:textId="77777777" w:rsidR="00FE2B8B" w:rsidRDefault="00FE2B8B">
      <w:pPr>
        <w:pStyle w:val="AbstractNormalText"/>
      </w:pPr>
    </w:p>
    <w:p w14:paraId="6B921720" w14:textId="1F154C99" w:rsidR="002B53C8" w:rsidRDefault="002217EB">
      <w:pPr>
        <w:pStyle w:val="AbstractNormalText"/>
      </w:pPr>
      <w:r>
        <w:t xml:space="preserve">We </w:t>
      </w:r>
      <w:r w:rsidR="002B53C8">
        <w:t>develop</w:t>
      </w:r>
      <w:r>
        <w:t xml:space="preserve"> a deep neural network-based </w:t>
      </w:r>
      <w:r w:rsidR="002B53C8">
        <w:t>method</w:t>
      </w:r>
      <w:r>
        <w:t xml:space="preserve"> for automatic baseline correction</w:t>
      </w:r>
      <w:r w:rsidR="008E6DDC">
        <w:t xml:space="preserve"> (ABC-Net)</w:t>
      </w:r>
      <w:r>
        <w:t xml:space="preserve"> of spontaneous potential (SP) log</w:t>
      </w:r>
      <w:r w:rsidR="002B53C8">
        <w:t>s t</w:t>
      </w:r>
      <w:r>
        <w:t xml:space="preserve">o overcome the challenge of SP log deviation and trend accumulation with depth due to salinity and temperature </w:t>
      </w:r>
      <w:r w:rsidR="002B53C8">
        <w:t>effects.</w:t>
      </w:r>
      <w:r>
        <w:t xml:space="preserve"> </w:t>
      </w:r>
      <w:r w:rsidR="002778FB">
        <w:t>Our</w:t>
      </w:r>
      <w:r>
        <w:t xml:space="preserve"> </w:t>
      </w:r>
      <w:r w:rsidR="002778FB">
        <w:t>method</w:t>
      </w:r>
      <w:r>
        <w:t xml:space="preserve"> utilizes a deep convolutional U-Net model to estimate the baseline-corrected SP log from the raw SP log and a set of</w:t>
      </w:r>
      <w:r w:rsidR="000E68E6">
        <w:t xml:space="preserve"> </w:t>
      </w:r>
      <w:r w:rsidR="00290CD2">
        <w:t xml:space="preserve">collocated predictor features </w:t>
      </w:r>
      <w:r w:rsidR="002778FB">
        <w:t xml:space="preserve">based on </w:t>
      </w:r>
      <w:r w:rsidR="002B53C8">
        <w:t>feature engineering</w:t>
      </w:r>
      <w:r>
        <w:t>.</w:t>
      </w:r>
      <w:r w:rsidR="002B53C8">
        <w:t xml:space="preserve"> The baseline-corrected SP log is then used to calculate </w:t>
      </w:r>
      <w:del w:id="6" w:author="Torres-Verdin, Carlos" w:date="2024-03-12T15:41:00Z">
        <w:r w:rsidR="002B53C8" w:rsidDel="00730ED9">
          <w:delText xml:space="preserve">the </w:delText>
        </w:r>
      </w:del>
      <w:r w:rsidR="002B53C8">
        <w:t>volumetric concentration of shale and to detect potential sweet spots along the well for CO</w:t>
      </w:r>
      <w:r w:rsidR="002B53C8">
        <w:rPr>
          <w:vertAlign w:val="subscript"/>
        </w:rPr>
        <w:t>2</w:t>
      </w:r>
      <w:r w:rsidR="002B53C8">
        <w:t xml:space="preserve"> storage. </w:t>
      </w:r>
      <w:ins w:id="7" w:author="Torres-Verdin, Carlos" w:date="2024-03-12T15:46:00Z">
        <w:r w:rsidR="00730ED9">
          <w:t>A</w:t>
        </w:r>
      </w:ins>
      <w:del w:id="8" w:author="Torres-Verdin, Carlos" w:date="2024-03-12T15:41:00Z">
        <w:r w:rsidDel="00730ED9">
          <w:delText>The</w:delText>
        </w:r>
      </w:del>
      <w:r>
        <w:t xml:space="preserve"> benefit of this approach is its ability to compress and denoise the</w:t>
      </w:r>
      <w:r w:rsidR="00290CD2">
        <w:t xml:space="preserve"> </w:t>
      </w:r>
      <w:r>
        <w:t>raw SP log</w:t>
      </w:r>
      <w:r w:rsidR="002B53C8">
        <w:t xml:space="preserve"> and predictor features</w:t>
      </w:r>
      <w:r>
        <w:t xml:space="preserve"> into a latent representation </w:t>
      </w:r>
      <w:r w:rsidR="005806F4">
        <w:t xml:space="preserve">and </w:t>
      </w:r>
      <w:r w:rsidR="00290CD2">
        <w:t xml:space="preserve">then </w:t>
      </w:r>
      <w:r w:rsidR="005806F4">
        <w:t xml:space="preserve">to efficiently predict the baseline-corrected SP log without manual interpretation. We </w:t>
      </w:r>
      <w:r w:rsidR="00290CD2">
        <w:t>train</w:t>
      </w:r>
      <w:r w:rsidR="002B53C8">
        <w:t xml:space="preserve"> our</w:t>
      </w:r>
      <w:r w:rsidR="00290CD2">
        <w:t xml:space="preserve"> deep learning model</w:t>
      </w:r>
      <w:r w:rsidR="005806F4">
        <w:t xml:space="preserve"> against manually</w:t>
      </w:r>
      <w:r w:rsidR="002B53C8">
        <w:t>-</w:t>
      </w:r>
      <w:r w:rsidR="005806F4">
        <w:t>corrected SP logs, and test with unseen wells in the Gulf of Mexico.</w:t>
      </w:r>
      <w:r w:rsidR="002B53C8">
        <w:t xml:space="preserve"> Finally, we use the trained deep learning model to estimate the baseline-corrected SP logs and calculate the volumetric concentration of shale to detect sweet spots for potential CO</w:t>
      </w:r>
      <w:r w:rsidR="002B53C8">
        <w:rPr>
          <w:vertAlign w:val="subscript"/>
        </w:rPr>
        <w:t>2</w:t>
      </w:r>
      <w:r w:rsidR="002B53C8">
        <w:t xml:space="preserve"> storage in the Gulf of Mexico.</w:t>
      </w:r>
      <w:r w:rsidR="005806F4">
        <w:t xml:space="preserve"> </w:t>
      </w:r>
    </w:p>
    <w:p w14:paraId="05712A46" w14:textId="77777777" w:rsidR="00FE2B8B" w:rsidRDefault="00FE2B8B">
      <w:pPr>
        <w:pStyle w:val="AbstractNormalText"/>
      </w:pPr>
    </w:p>
    <w:p w14:paraId="616F85A3" w14:textId="6E407045" w:rsidR="00FE2B8B" w:rsidRDefault="00FE2B8B">
      <w:pPr>
        <w:pStyle w:val="AbstractSectionHeading"/>
      </w:pPr>
      <w:r>
        <w:t>Introduction</w:t>
      </w:r>
    </w:p>
    <w:p w14:paraId="0E669FA0" w14:textId="77777777" w:rsidR="00FE2B8B" w:rsidRDefault="00FE2B8B">
      <w:pPr>
        <w:pStyle w:val="AbstractNormalText"/>
      </w:pPr>
    </w:p>
    <w:p w14:paraId="61B553F7" w14:textId="203E34F8" w:rsidR="00DD1C16" w:rsidRPr="00DD1C16" w:rsidRDefault="00DD1C16">
      <w:pPr>
        <w:pStyle w:val="AbstractNormalText"/>
      </w:pPr>
      <w:r>
        <w:t xml:space="preserve">It is becoming </w:t>
      </w:r>
      <w:del w:id="9" w:author="Torres-Verdin, Carlos" w:date="2024-03-12T15:46:00Z">
        <w:r w:rsidDel="00730ED9">
          <w:delText>more common</w:delText>
        </w:r>
      </w:del>
      <w:ins w:id="10" w:author="Torres-Verdin, Carlos" w:date="2024-03-12T15:46:00Z">
        <w:r w:rsidR="00730ED9">
          <w:t>standard practice</w:t>
        </w:r>
      </w:ins>
      <w:r>
        <w:t xml:space="preserve"> to use old or abandoned hydrocarbon </w:t>
      </w:r>
      <w:r w:rsidR="004F60B8">
        <w:t>wells, known as legacy wells,</w:t>
      </w:r>
      <w:r>
        <w:t xml:space="preserve"> for CO</w:t>
      </w:r>
      <w:r>
        <w:rPr>
          <w:vertAlign w:val="subscript"/>
        </w:rPr>
        <w:t>2</w:t>
      </w:r>
      <w:r>
        <w:t xml:space="preserve"> </w:t>
      </w:r>
      <w:r w:rsidR="004F60B8">
        <w:t>storage,</w:t>
      </w:r>
      <w:r>
        <w:t xml:space="preserve"> hydrogen storage</w:t>
      </w:r>
      <w:r w:rsidR="004F60B8">
        <w:t>,</w:t>
      </w:r>
      <w:r>
        <w:t xml:space="preserve"> or geothermal energy production because of the possibility of reactivation or deepening the pre-existing wells at a reduced economic expense. However, </w:t>
      </w:r>
      <w:r w:rsidR="004F60B8">
        <w:t>legacy</w:t>
      </w:r>
      <w:r>
        <w:t xml:space="preserve"> wells</w:t>
      </w:r>
      <w:r w:rsidR="004F60B8">
        <w:t xml:space="preserve"> typically</w:t>
      </w:r>
      <w:r>
        <w:t xml:space="preserve"> do not have significant amounts of data or measurements associated with them. In the well</w:t>
      </w:r>
      <w:ins w:id="11" w:author="Torres-Verdin, Carlos" w:date="2024-03-12T15:46:00Z">
        <w:r w:rsidR="00730ED9">
          <w:t>-</w:t>
        </w:r>
      </w:ins>
      <w:del w:id="12" w:author="Torres-Verdin, Carlos" w:date="2024-03-12T15:46:00Z">
        <w:r w:rsidDel="00730ED9">
          <w:delText xml:space="preserve"> </w:delText>
        </w:r>
      </w:del>
      <w:r>
        <w:t>log domain, spontaneous potential (SP) and gamma ray (GR) logs tend to be the only source of data available</w:t>
      </w:r>
      <w:ins w:id="13" w:author="Torres-Verdin, Carlos" w:date="2024-03-12T15:47:00Z">
        <w:r w:rsidR="00730ED9">
          <w:t>;</w:t>
        </w:r>
      </w:ins>
      <w:del w:id="14" w:author="Torres-Verdin, Carlos" w:date="2024-03-12T15:47:00Z">
        <w:r w:rsidDel="00730ED9">
          <w:delText>, a</w:delText>
        </w:r>
      </w:del>
      <w:del w:id="15" w:author="Torres-Verdin, Carlos" w:date="2024-03-12T15:46:00Z">
        <w:r w:rsidDel="00730ED9">
          <w:delText>nd</w:delText>
        </w:r>
      </w:del>
      <w:r>
        <w:t xml:space="preserve"> methods for petrophysical interpretation must be derived accordingly. </w:t>
      </w:r>
    </w:p>
    <w:p w14:paraId="698A3A7B" w14:textId="77777777" w:rsidR="00DD1C16" w:rsidRDefault="00DD1C16">
      <w:pPr>
        <w:pStyle w:val="AbstractNormalText"/>
      </w:pPr>
    </w:p>
    <w:p w14:paraId="02295CCB" w14:textId="0CCAEF49" w:rsidR="00AA15B7" w:rsidRDefault="00DB314E">
      <w:pPr>
        <w:pStyle w:val="AbstractNormalText"/>
        <w:rPr>
          <w:color w:val="000000"/>
        </w:rPr>
      </w:pPr>
      <w:r>
        <w:t xml:space="preserve">The </w:t>
      </w:r>
      <w:r w:rsidR="004F60B8">
        <w:t>SP</w:t>
      </w:r>
      <w:r>
        <w:t xml:space="preserve"> log is one of the earliest borehole measurements in the energy industry and has a significant role in formation evaluation for determining lithology</w:t>
      </w:r>
      <w:r w:rsidR="00953CA1">
        <w:t xml:space="preserve"> and permeable zones</w:t>
      </w:r>
      <w:r>
        <w:t xml:space="preserve"> </w:t>
      </w:r>
      <w:sdt>
        <w:sdtPr>
          <w:rPr>
            <w:color w:val="000000"/>
          </w:rPr>
          <w:tag w:val="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
          <w:id w:val="-1690832471"/>
          <w:placeholder>
            <w:docPart w:val="DefaultPlaceholder_-1854013440"/>
          </w:placeholder>
        </w:sdtPr>
        <w:sdtEndPr/>
        <w:sdtContent>
          <w:r w:rsidR="00C27CF2">
            <w:t>(Asquith &amp; Krygowski, 2004)</w:t>
          </w:r>
        </w:sdtContent>
      </w:sdt>
      <w:r w:rsidR="00AA15B7">
        <w:rPr>
          <w:color w:val="000000"/>
        </w:rPr>
        <w:t xml:space="preserve">. </w:t>
      </w:r>
      <w:r>
        <w:t>However, temperature and salinity have significant effects on</w:t>
      </w:r>
      <w:del w:id="16" w:author="Torres-Verdin, Carlos" w:date="2024-03-12T15:47:00Z">
        <w:r w:rsidDel="00730ED9">
          <w:delText xml:space="preserve"> the</w:delText>
        </w:r>
      </w:del>
      <w:r>
        <w:t xml:space="preserve"> </w:t>
      </w:r>
      <w:r w:rsidR="00953CA1">
        <w:t xml:space="preserve">SP measurements </w:t>
      </w:r>
      <w:sdt>
        <w:sdtPr>
          <w:rPr>
            <w:color w:val="000000"/>
          </w:rPr>
          <w:tag w:val="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
          <w:id w:val="-380249842"/>
          <w:placeholder>
            <w:docPart w:val="DefaultPlaceholder_-1854013440"/>
          </w:placeholder>
        </w:sdtPr>
        <w:sdtEndPr/>
        <w:sdtContent>
          <w:r w:rsidR="00C27CF2" w:rsidRPr="00C27CF2">
            <w:rPr>
              <w:color w:val="000000"/>
            </w:rPr>
            <w:t>(McConnell, 1983, 1988)</w:t>
          </w:r>
        </w:sdtContent>
      </w:sdt>
      <w:r w:rsidR="00953CA1">
        <w:rPr>
          <w:color w:val="000000"/>
        </w:rPr>
        <w:t xml:space="preserve">. These effects result in a trend accumulation along the depth of the </w:t>
      </w:r>
      <w:r w:rsidR="00DD1C16">
        <w:rPr>
          <w:color w:val="000000"/>
        </w:rPr>
        <w:t>well and</w:t>
      </w:r>
      <w:r w:rsidR="00953CA1">
        <w:rPr>
          <w:color w:val="000000"/>
        </w:rPr>
        <w:t xml:space="preserve"> require </w:t>
      </w:r>
      <w:r w:rsidR="00DD1C16">
        <w:rPr>
          <w:color w:val="000000"/>
        </w:rPr>
        <w:t xml:space="preserve">expert interpretation to either remove the baseline trend or shift the trend to a baseline </w:t>
      </w:r>
      <w:r w:rsidR="00953CA1">
        <w:rPr>
          <w:color w:val="000000"/>
        </w:rPr>
        <w:t xml:space="preserve">for accurate interpretation of lithology and permeable zones. </w:t>
      </w:r>
    </w:p>
    <w:p w14:paraId="18F09CA3" w14:textId="77777777" w:rsidR="00DD1C16" w:rsidRDefault="00DD1C16">
      <w:pPr>
        <w:pStyle w:val="AbstractNormalText"/>
        <w:rPr>
          <w:color w:val="000000"/>
        </w:rPr>
      </w:pPr>
    </w:p>
    <w:p w14:paraId="42E602FA" w14:textId="0326A46D" w:rsidR="00DD1C16" w:rsidRPr="00DD1C16" w:rsidRDefault="004F60B8" w:rsidP="00DD1C16">
      <w:pPr>
        <w:tabs>
          <w:tab w:val="clear" w:pos="504"/>
        </w:tabs>
      </w:pPr>
      <w:r>
        <w:rPr>
          <w:color w:val="000000"/>
        </w:rPr>
        <w:t>B</w:t>
      </w:r>
      <w:r w:rsidR="00DD1C16">
        <w:rPr>
          <w:color w:val="000000"/>
        </w:rPr>
        <w:t>aseline correction algorithms have been widely explored, and often depend on an iterative approach for data shifting based on a</w:t>
      </w:r>
      <w:r>
        <w:rPr>
          <w:color w:val="000000"/>
        </w:rPr>
        <w:t xml:space="preserve">n engineered feature </w:t>
      </w:r>
      <w:r w:rsidR="00DD1C16">
        <w:rPr>
          <w:color w:val="000000"/>
        </w:rPr>
        <w:t xml:space="preserve">or filter </w:t>
      </w:r>
      <w:sdt>
        <w:sdtPr>
          <w:rPr>
            <w:color w:val="000000"/>
          </w:rPr>
          <w:tag w:val="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
          <w:id w:val="-206023000"/>
          <w:placeholder>
            <w:docPart w:val="DC66CD588C844C86831BB628667CE52E"/>
          </w:placeholder>
        </w:sdtPr>
        <w:sdtEndPr/>
        <w:sdtContent>
          <w:r w:rsidR="00DD1C16" w:rsidRPr="00C27CF2">
            <w:rPr>
              <w:color w:val="000000"/>
            </w:rPr>
            <w:t>(Gan et al., 2006)</w:t>
          </w:r>
        </w:sdtContent>
      </w:sdt>
      <w:r w:rsidR="00DD1C16">
        <w:rPr>
          <w:color w:val="000000"/>
        </w:rPr>
        <w:t xml:space="preserve">. </w:t>
      </w:r>
      <w:sdt>
        <w:sdtPr>
          <w:rPr>
            <w:color w:val="000000"/>
          </w:rPr>
          <w:tag w:val="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
          <w:id w:val="1155331377"/>
          <w:placeholder>
            <w:docPart w:val="DC66CD588C844C86831BB628667CE52E"/>
          </w:placeholder>
        </w:sdtPr>
        <w:sdtEndPr/>
        <w:sdtContent>
          <w:r w:rsidR="00DD1C16" w:rsidRPr="00C27CF2">
            <w:rPr>
              <w:color w:val="000000"/>
            </w:rPr>
            <w:t>McConnell (1983, 1988)</w:t>
          </w:r>
        </w:sdtContent>
      </w:sdt>
      <w:r w:rsidR="00DD1C16">
        <w:rPr>
          <w:color w:val="000000"/>
        </w:rPr>
        <w:t xml:space="preserve"> </w:t>
      </w:r>
      <w:ins w:id="17" w:author="Torres-Verdin, Carlos" w:date="2024-03-12T15:47:00Z">
        <w:r w:rsidR="00730ED9">
          <w:rPr>
            <w:color w:val="000000"/>
          </w:rPr>
          <w:t>was</w:t>
        </w:r>
      </w:ins>
      <w:del w:id="18" w:author="Torres-Verdin, Carlos" w:date="2024-03-12T15:47:00Z">
        <w:r w:rsidR="00DD1C16" w:rsidDel="00730ED9">
          <w:rPr>
            <w:color w:val="000000"/>
          </w:rPr>
          <w:delText>is</w:delText>
        </w:r>
      </w:del>
      <w:r w:rsidR="00DD1C16">
        <w:rPr>
          <w:color w:val="000000"/>
        </w:rPr>
        <w:t xml:space="preserve"> the first </w:t>
      </w:r>
      <w:ins w:id="19" w:author="Torres-Verdin, Carlos" w:date="2024-03-12T15:47:00Z">
        <w:r w:rsidR="00730ED9">
          <w:rPr>
            <w:color w:val="000000"/>
          </w:rPr>
          <w:t xml:space="preserve">author </w:t>
        </w:r>
      </w:ins>
      <w:r w:rsidR="00DD1C16">
        <w:rPr>
          <w:color w:val="000000"/>
        </w:rPr>
        <w:t xml:space="preserve">to </w:t>
      </w:r>
      <w:ins w:id="20" w:author="Torres-Verdin, Carlos" w:date="2024-03-12T15:47:00Z">
        <w:r w:rsidR="00730ED9">
          <w:rPr>
            <w:color w:val="000000"/>
          </w:rPr>
          <w:t>describe</w:t>
        </w:r>
      </w:ins>
      <w:del w:id="21" w:author="Torres-Verdin, Carlos" w:date="2024-03-12T15:47:00Z">
        <w:r w:rsidR="00DD1C16" w:rsidDel="00730ED9">
          <w:rPr>
            <w:color w:val="000000"/>
          </w:rPr>
          <w:delText>apply</w:delText>
        </w:r>
      </w:del>
      <w:r w:rsidR="00DD1C16">
        <w:rPr>
          <w:color w:val="000000"/>
        </w:rPr>
        <w:t xml:space="preserve"> a baseline correction method for SP log</w:t>
      </w:r>
      <w:r>
        <w:rPr>
          <w:color w:val="000000"/>
        </w:rPr>
        <w:t>s</w:t>
      </w:r>
      <w:r w:rsidR="00DD1C16">
        <w:rPr>
          <w:color w:val="000000"/>
        </w:rPr>
        <w:t xml:space="preserve"> using a linear correction term</w:t>
      </w:r>
      <w:r>
        <w:rPr>
          <w:color w:val="000000"/>
        </w:rPr>
        <w:t xml:space="preserve">, </w:t>
      </w:r>
      <w:r w:rsidR="00DD1C16">
        <w:rPr>
          <w:color w:val="000000"/>
        </w:rPr>
        <w:t xml:space="preserve">and later </w:t>
      </w:r>
      <w:r w:rsidR="00463013">
        <w:rPr>
          <w:color w:val="000000"/>
        </w:rPr>
        <w:t xml:space="preserve">using </w:t>
      </w:r>
      <w:r w:rsidR="00DD1C16">
        <w:rPr>
          <w:color w:val="000000"/>
        </w:rPr>
        <w:t>combination</w:t>
      </w:r>
      <w:r>
        <w:rPr>
          <w:color w:val="000000"/>
        </w:rPr>
        <w:t>s</w:t>
      </w:r>
      <w:r w:rsidR="00DD1C16">
        <w:rPr>
          <w:color w:val="000000"/>
        </w:rPr>
        <w:t xml:space="preserve"> of potential, </w:t>
      </w:r>
      <w:r w:rsidR="00463013">
        <w:rPr>
          <w:color w:val="000000"/>
        </w:rPr>
        <w:t>salinity</w:t>
      </w:r>
      <w:r w:rsidR="00DD1C16">
        <w:rPr>
          <w:color w:val="000000"/>
        </w:rPr>
        <w:t xml:space="preserve">, and </w:t>
      </w:r>
      <w:r w:rsidR="00463013">
        <w:rPr>
          <w:color w:val="000000"/>
        </w:rPr>
        <w:t xml:space="preserve">environmental </w:t>
      </w:r>
      <w:r w:rsidR="00DD1C16">
        <w:rPr>
          <w:color w:val="000000"/>
        </w:rPr>
        <w:t xml:space="preserve">terms. </w:t>
      </w:r>
      <w:sdt>
        <w:sdtPr>
          <w:rPr>
            <w:color w:val="000000"/>
          </w:rPr>
          <w:tag w:val="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
          <w:id w:val="-1767754262"/>
          <w:placeholder>
            <w:docPart w:val="DC66CD588C844C86831BB628667CE52E"/>
          </w:placeholder>
        </w:sdtPr>
        <w:sdtEndPr/>
        <w:sdtContent>
          <w:r w:rsidR="00DD1C16">
            <w:t>Bautista-Anguiano &amp; Torres-Verdín (2015)</w:t>
          </w:r>
        </w:sdtContent>
      </w:sdt>
      <w:r w:rsidR="00DD1C16">
        <w:rPr>
          <w:color w:val="000000"/>
        </w:rPr>
        <w:t xml:space="preserve"> develop</w:t>
      </w:r>
      <w:ins w:id="22" w:author="Torres-Verdin, Carlos" w:date="2024-03-12T15:47:00Z">
        <w:r w:rsidR="00730ED9">
          <w:rPr>
            <w:color w:val="000000"/>
          </w:rPr>
          <w:t>ed</w:t>
        </w:r>
      </w:ins>
      <w:r w:rsidR="00DD1C16">
        <w:rPr>
          <w:color w:val="000000"/>
        </w:rPr>
        <w:t xml:space="preserve"> a robust mechanistic modeling framework for the interpretation of SP logs, including a physics-based correction based on </w:t>
      </w:r>
      <w:ins w:id="23" w:author="Torres-Verdin, Carlos" w:date="2024-03-12T15:48:00Z">
        <w:r w:rsidR="00730ED9">
          <w:rPr>
            <w:color w:val="000000"/>
          </w:rPr>
          <w:t xml:space="preserve">specific </w:t>
        </w:r>
      </w:ins>
      <w:r w:rsidR="00DD1C16">
        <w:rPr>
          <w:color w:val="000000"/>
        </w:rPr>
        <w:t xml:space="preserve">reservoir </w:t>
      </w:r>
      <w:del w:id="24" w:author="Torres-Verdin, Carlos" w:date="2024-03-12T15:48:00Z">
        <w:r w:rsidR="00DD1C16" w:rsidDel="00730ED9">
          <w:rPr>
            <w:color w:val="000000"/>
          </w:rPr>
          <w:delText>topology</w:delText>
        </w:r>
      </w:del>
      <w:ins w:id="25" w:author="Torres-Verdin, Carlos" w:date="2024-03-12T15:48:00Z">
        <w:r w:rsidR="00730ED9">
          <w:rPr>
            <w:color w:val="000000"/>
          </w:rPr>
          <w:t>conditions</w:t>
        </w:r>
      </w:ins>
      <w:r w:rsidR="00DD1C16">
        <w:rPr>
          <w:color w:val="000000"/>
        </w:rPr>
        <w:t xml:space="preserve">. </w:t>
      </w:r>
    </w:p>
    <w:p w14:paraId="1ADFA4E7" w14:textId="77777777" w:rsidR="007E30D0" w:rsidRDefault="007E30D0">
      <w:pPr>
        <w:pStyle w:val="AbstractNormalText"/>
      </w:pPr>
    </w:p>
    <w:p w14:paraId="3D2F78DE" w14:textId="31EC9AE6" w:rsidR="00AA15B7" w:rsidRDefault="00BE7388">
      <w:pPr>
        <w:pStyle w:val="AbstractNormalText"/>
        <w:rPr>
          <w:color w:val="000000"/>
        </w:rPr>
      </w:pPr>
      <w:sdt>
        <w:sdtPr>
          <w:rPr>
            <w:color w:val="000000"/>
          </w:rPr>
          <w:tag w:val="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
          <w:id w:val="-1952928552"/>
          <w:placeholder>
            <w:docPart w:val="DefaultPlaceholder_-1854013440"/>
          </w:placeholder>
        </w:sdtPr>
        <w:sdtEndPr/>
        <w:sdtContent>
          <w:r w:rsidR="00C27CF2" w:rsidRPr="00C27CF2">
            <w:rPr>
              <w:color w:val="000000"/>
            </w:rPr>
            <w:t>Peyret et al. (2019)</w:t>
          </w:r>
        </w:sdtContent>
      </w:sdt>
      <w:r w:rsidR="001543A3">
        <w:rPr>
          <w:color w:val="000000"/>
        </w:rPr>
        <w:t xml:space="preserve"> compare</w:t>
      </w:r>
      <w:ins w:id="26" w:author="Torres-Verdin, Carlos" w:date="2024-03-12T15:48:00Z">
        <w:r w:rsidR="00730ED9">
          <w:rPr>
            <w:color w:val="000000"/>
          </w:rPr>
          <w:t>d</w:t>
        </w:r>
      </w:ins>
      <w:r w:rsidR="001543A3">
        <w:rPr>
          <w:color w:val="000000"/>
        </w:rPr>
        <w:t xml:space="preserve"> deep learning methods for automatic well</w:t>
      </w:r>
      <w:ins w:id="27" w:author="Torres-Verdin, Carlos" w:date="2024-03-12T15:48:00Z">
        <w:r w:rsidR="00730ED9">
          <w:rPr>
            <w:color w:val="000000"/>
          </w:rPr>
          <w:t>-</w:t>
        </w:r>
      </w:ins>
      <w:del w:id="28" w:author="Torres-Verdin, Carlos" w:date="2024-03-12T15:48:00Z">
        <w:r w:rsidR="001543A3" w:rsidDel="00730ED9">
          <w:rPr>
            <w:color w:val="000000"/>
          </w:rPr>
          <w:delText xml:space="preserve"> </w:delText>
        </w:r>
      </w:del>
      <w:r w:rsidR="001543A3">
        <w:rPr>
          <w:color w:val="000000"/>
        </w:rPr>
        <w:t>log interpretation from lithology-specific logs</w:t>
      </w:r>
      <w:r w:rsidR="00E713E8">
        <w:rPr>
          <w:color w:val="000000"/>
        </w:rPr>
        <w:t xml:space="preserve">. </w:t>
      </w:r>
      <w:sdt>
        <w:sdtPr>
          <w:rPr>
            <w:color w:val="000000"/>
          </w:rPr>
          <w:tag w:val="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
          <w:id w:val="-1019005420"/>
          <w:placeholder>
            <w:docPart w:val="DefaultPlaceholder_-1854013440"/>
          </w:placeholder>
        </w:sdtPr>
        <w:sdtEndPr/>
        <w:sdtContent>
          <w:r w:rsidR="00C27CF2" w:rsidRPr="00C27CF2">
            <w:rPr>
              <w:color w:val="000000"/>
            </w:rPr>
            <w:t>Shan et al. (2021)</w:t>
          </w:r>
        </w:sdtContent>
      </w:sdt>
      <w:r w:rsidR="00103992">
        <w:rPr>
          <w:color w:val="000000"/>
        </w:rPr>
        <w:t xml:space="preserve"> develop</w:t>
      </w:r>
      <w:ins w:id="29" w:author="Torres-Verdin, Carlos" w:date="2024-03-12T15:48:00Z">
        <w:r w:rsidR="00730ED9">
          <w:rPr>
            <w:color w:val="000000"/>
          </w:rPr>
          <w:t>ed</w:t>
        </w:r>
      </w:ins>
      <w:r w:rsidR="00103992">
        <w:rPr>
          <w:color w:val="000000"/>
        </w:rPr>
        <w:t xml:space="preserve"> a deep learning method for well</w:t>
      </w:r>
      <w:ins w:id="30" w:author="Torres-Verdin, Carlos" w:date="2024-03-12T15:48:00Z">
        <w:r w:rsidR="00730ED9">
          <w:rPr>
            <w:color w:val="000000"/>
          </w:rPr>
          <w:t>-</w:t>
        </w:r>
      </w:ins>
      <w:del w:id="31" w:author="Torres-Verdin, Carlos" w:date="2024-03-12T15:48:00Z">
        <w:r w:rsidR="00103992" w:rsidDel="00730ED9">
          <w:rPr>
            <w:color w:val="000000"/>
          </w:rPr>
          <w:delText xml:space="preserve"> </w:delText>
        </w:r>
      </w:del>
      <w:r w:rsidR="00103992">
        <w:rPr>
          <w:color w:val="000000"/>
        </w:rPr>
        <w:t xml:space="preserve">log </w:t>
      </w:r>
      <w:r w:rsidR="005671EA">
        <w:rPr>
          <w:color w:val="000000"/>
        </w:rPr>
        <w:t xml:space="preserve">generation that </w:t>
      </w:r>
      <w:r w:rsidR="00B33164">
        <w:rPr>
          <w:color w:val="000000"/>
        </w:rPr>
        <w:t xml:space="preserve">is </w:t>
      </w:r>
      <w:r w:rsidR="005671EA">
        <w:rPr>
          <w:color w:val="000000"/>
        </w:rPr>
        <w:t xml:space="preserve">consistent with reservoir </w:t>
      </w:r>
      <w:commentRangeStart w:id="32"/>
      <w:r w:rsidR="005671EA" w:rsidRPr="00730ED9">
        <w:rPr>
          <w:color w:val="000000"/>
          <w:highlight w:val="yellow"/>
          <w:rPrChange w:id="33" w:author="Torres-Verdin, Carlos" w:date="2024-03-12T15:48:00Z">
            <w:rPr>
              <w:color w:val="000000"/>
            </w:rPr>
          </w:rPrChange>
        </w:rPr>
        <w:t>topology</w:t>
      </w:r>
      <w:commentRangeEnd w:id="32"/>
      <w:r w:rsidR="00730ED9">
        <w:rPr>
          <w:rStyle w:val="CommentReference"/>
        </w:rPr>
        <w:commentReference w:id="32"/>
      </w:r>
      <w:r w:rsidR="005671EA">
        <w:rPr>
          <w:color w:val="000000"/>
        </w:rPr>
        <w:t>.</w:t>
      </w:r>
      <w:r w:rsidR="001543A3">
        <w:rPr>
          <w:color w:val="000000"/>
        </w:rPr>
        <w:t xml:space="preserve"> </w:t>
      </w:r>
      <w:sdt>
        <w:sdtPr>
          <w:rPr>
            <w:color w:val="000000"/>
          </w:rPr>
          <w:tag w:val="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
          <w:id w:val="-1634852483"/>
          <w:placeholder>
            <w:docPart w:val="DefaultPlaceholder_-1854013440"/>
          </w:placeholder>
        </w:sdtPr>
        <w:sdtEndPr/>
        <w:sdtContent>
          <w:r w:rsidR="00C27CF2" w:rsidRPr="00C27CF2">
            <w:rPr>
              <w:color w:val="000000"/>
            </w:rPr>
            <w:t>Tang et al. (2021)</w:t>
          </w:r>
        </w:sdtContent>
      </w:sdt>
      <w:r w:rsidR="00BB3B7E">
        <w:rPr>
          <w:color w:val="000000"/>
        </w:rPr>
        <w:t xml:space="preserve"> introduce</w:t>
      </w:r>
      <w:ins w:id="34" w:author="Torres-Verdin, Carlos" w:date="2024-03-12T15:49:00Z">
        <w:r w:rsidR="00730ED9">
          <w:rPr>
            <w:color w:val="000000"/>
          </w:rPr>
          <w:t>d</w:t>
        </w:r>
      </w:ins>
      <w:r w:rsidR="00BB3B7E">
        <w:rPr>
          <w:color w:val="000000"/>
        </w:rPr>
        <w:t xml:space="preserve"> an ensemble</w:t>
      </w:r>
      <w:r w:rsidR="00103992">
        <w:rPr>
          <w:color w:val="000000"/>
        </w:rPr>
        <w:t xml:space="preserve"> machine learning</w:t>
      </w:r>
      <w:r w:rsidR="00BB3B7E">
        <w:rPr>
          <w:color w:val="000000"/>
        </w:rPr>
        <w:t xml:space="preserve"> framework for sweet spot detection using a suite of well logs. </w:t>
      </w:r>
      <w:sdt>
        <w:sdtPr>
          <w:rPr>
            <w:color w:val="000000"/>
          </w:rPr>
          <w:tag w:val="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
          <w:id w:val="1816524477"/>
          <w:placeholder>
            <w:docPart w:val="DefaultPlaceholder_-1854013440"/>
          </w:placeholder>
        </w:sdtPr>
        <w:sdtEndPr/>
        <w:sdtContent>
          <w:r w:rsidR="00C27CF2" w:rsidRPr="00C27CF2">
            <w:rPr>
              <w:color w:val="000000"/>
            </w:rPr>
            <w:t>Simoes et al. (2022)</w:t>
          </w:r>
        </w:sdtContent>
      </w:sdt>
      <w:r w:rsidR="00BB3B7E">
        <w:rPr>
          <w:color w:val="000000"/>
        </w:rPr>
        <w:t xml:space="preserve"> develop</w:t>
      </w:r>
      <w:ins w:id="35" w:author="Torres-Verdin, Carlos" w:date="2024-03-12T15:49:00Z">
        <w:r w:rsidR="00730ED9">
          <w:rPr>
            <w:color w:val="000000"/>
          </w:rPr>
          <w:t>ed</w:t>
        </w:r>
      </w:ins>
      <w:r w:rsidR="00BB3B7E">
        <w:rPr>
          <w:color w:val="000000"/>
        </w:rPr>
        <w:t xml:space="preserve"> a</w:t>
      </w:r>
      <w:r w:rsidR="00103992">
        <w:rPr>
          <w:color w:val="000000"/>
        </w:rPr>
        <w:t xml:space="preserve"> deep learning-based</w:t>
      </w:r>
      <w:r w:rsidR="00BB3B7E">
        <w:rPr>
          <w:color w:val="000000"/>
        </w:rPr>
        <w:t xml:space="preserve"> </w:t>
      </w:r>
      <w:r w:rsidR="004F60B8">
        <w:rPr>
          <w:color w:val="000000"/>
        </w:rPr>
        <w:t>multi-</w:t>
      </w:r>
      <w:r w:rsidR="00BB3B7E">
        <w:rPr>
          <w:color w:val="000000"/>
        </w:rPr>
        <w:t xml:space="preserve">well automatic log correction workflow for imputation and generation of missing logs. However, </w:t>
      </w:r>
      <w:r w:rsidR="001543A3">
        <w:rPr>
          <w:color w:val="000000"/>
        </w:rPr>
        <w:t>none of these approaches combine the concepts of automatic baseline correction for SP logs and the prediction of sweet spots for CO</w:t>
      </w:r>
      <w:r w:rsidR="001543A3">
        <w:rPr>
          <w:color w:val="000000"/>
          <w:vertAlign w:val="subscript"/>
        </w:rPr>
        <w:t>2</w:t>
      </w:r>
      <w:r w:rsidR="001543A3">
        <w:rPr>
          <w:color w:val="000000"/>
        </w:rPr>
        <w:t xml:space="preserve"> </w:t>
      </w:r>
      <w:r w:rsidR="005671EA">
        <w:rPr>
          <w:color w:val="000000"/>
        </w:rPr>
        <w:t>storage along a well</w:t>
      </w:r>
      <w:r w:rsidR="00463013">
        <w:rPr>
          <w:color w:val="000000"/>
        </w:rPr>
        <w:t>.</w:t>
      </w:r>
    </w:p>
    <w:p w14:paraId="1B8D4D52" w14:textId="77777777" w:rsidR="001543A3" w:rsidRDefault="001543A3">
      <w:pPr>
        <w:pStyle w:val="AbstractNormalText"/>
        <w:rPr>
          <w:color w:val="000000"/>
        </w:rPr>
      </w:pPr>
    </w:p>
    <w:p w14:paraId="1CDE0CD3" w14:textId="0378BDF2" w:rsidR="00FE2B8B" w:rsidRPr="005671EA" w:rsidRDefault="001543A3">
      <w:pPr>
        <w:pStyle w:val="AbstractNormalText"/>
        <w:rPr>
          <w:color w:val="000000"/>
        </w:rPr>
      </w:pPr>
      <w:r>
        <w:rPr>
          <w:color w:val="000000"/>
        </w:rPr>
        <w:t xml:space="preserve">We </w:t>
      </w:r>
      <w:ins w:id="36" w:author="Torres-Verdin, Carlos" w:date="2024-03-12T15:49:00Z">
        <w:r w:rsidR="00730ED9">
          <w:rPr>
            <w:color w:val="000000"/>
          </w:rPr>
          <w:t>develop</w:t>
        </w:r>
      </w:ins>
      <w:del w:id="37" w:author="Torres-Verdin, Carlos" w:date="2024-03-12T15:49:00Z">
        <w:r w:rsidDel="00730ED9">
          <w:rPr>
            <w:color w:val="000000"/>
          </w:rPr>
          <w:delText>propose</w:delText>
        </w:r>
      </w:del>
      <w:r>
        <w:rPr>
          <w:color w:val="000000"/>
        </w:rPr>
        <w:t xml:space="preserve"> a deep learning-based </w:t>
      </w:r>
      <w:r w:rsidR="004C20DC">
        <w:rPr>
          <w:color w:val="000000"/>
        </w:rPr>
        <w:t>method</w:t>
      </w:r>
      <w:r>
        <w:rPr>
          <w:color w:val="000000"/>
        </w:rPr>
        <w:t xml:space="preserve"> for automatic baseline correction of SP logs and sweet spot detection to identify potential CO</w:t>
      </w:r>
      <w:r>
        <w:rPr>
          <w:color w:val="000000"/>
          <w:vertAlign w:val="subscript"/>
        </w:rPr>
        <w:t>2</w:t>
      </w:r>
      <w:r>
        <w:rPr>
          <w:color w:val="000000"/>
        </w:rPr>
        <w:t xml:space="preserve"> storage sites in the Gulf of Mexico. The deep learning method</w:t>
      </w:r>
      <w:r w:rsidR="00961843">
        <w:rPr>
          <w:color w:val="000000"/>
        </w:rPr>
        <w:t>, named ABC-Net for automatic baseline correction network,</w:t>
      </w:r>
      <w:r>
        <w:rPr>
          <w:color w:val="000000"/>
        </w:rPr>
        <w:t xml:space="preserve"> </w:t>
      </w:r>
      <w:r w:rsidR="000E68E6">
        <w:rPr>
          <w:color w:val="000000"/>
        </w:rPr>
        <w:t xml:space="preserve">exploits the latent representation of the raw SP log for compression and denoising and uses a combination of </w:t>
      </w:r>
      <w:r w:rsidR="00463013">
        <w:rPr>
          <w:color w:val="000000"/>
        </w:rPr>
        <w:t>raw data and engineered features</w:t>
      </w:r>
      <w:r w:rsidR="000E68E6">
        <w:rPr>
          <w:color w:val="000000"/>
        </w:rPr>
        <w:t xml:space="preserve"> to estimate the baseline-corrected SP log</w:t>
      </w:r>
      <w:r w:rsidR="00961843">
        <w:rPr>
          <w:color w:val="000000"/>
        </w:rPr>
        <w:t>.</w:t>
      </w:r>
      <w:r w:rsidR="000E68E6">
        <w:rPr>
          <w:color w:val="000000"/>
        </w:rPr>
        <w:t xml:space="preserve"> </w:t>
      </w:r>
      <w:ins w:id="38" w:author="Torres-Verdin, Carlos" w:date="2024-03-12T15:50:00Z">
        <w:r w:rsidR="0013090D">
          <w:rPr>
            <w:color w:val="000000"/>
          </w:rPr>
          <w:t>Subsequently</w:t>
        </w:r>
      </w:ins>
      <w:ins w:id="39" w:author="Torres-Verdin, Carlos" w:date="2024-03-12T15:49:00Z">
        <w:r w:rsidR="0013090D">
          <w:rPr>
            <w:color w:val="000000"/>
          </w:rPr>
          <w:t xml:space="preserve">, </w:t>
        </w:r>
      </w:ins>
      <w:ins w:id="40" w:author="Torres-Verdin, Carlos" w:date="2024-03-12T15:50:00Z">
        <w:r w:rsidR="0013090D">
          <w:rPr>
            <w:color w:val="000000"/>
          </w:rPr>
          <w:t>t</w:t>
        </w:r>
      </w:ins>
      <w:del w:id="41" w:author="Torres-Verdin, Carlos" w:date="2024-03-12T15:50:00Z">
        <w:r w:rsidR="00961843" w:rsidDel="0013090D">
          <w:rPr>
            <w:color w:val="000000"/>
          </w:rPr>
          <w:delText>T</w:delText>
        </w:r>
      </w:del>
      <w:r w:rsidR="00961843">
        <w:rPr>
          <w:color w:val="000000"/>
        </w:rPr>
        <w:t>he baseline-corrected SP log</w:t>
      </w:r>
      <w:r w:rsidR="000E68E6">
        <w:rPr>
          <w:color w:val="000000"/>
        </w:rPr>
        <w:t xml:space="preserve"> is used to estimate the volumetric concentration of shale along the well to detect</w:t>
      </w:r>
      <w:r w:rsidR="005671EA">
        <w:rPr>
          <w:color w:val="000000"/>
        </w:rPr>
        <w:t xml:space="preserve"> </w:t>
      </w:r>
      <w:r w:rsidR="000E68E6">
        <w:rPr>
          <w:color w:val="000000"/>
        </w:rPr>
        <w:t>sweet spots for CO</w:t>
      </w:r>
      <w:r w:rsidR="000E68E6">
        <w:rPr>
          <w:color w:val="000000"/>
          <w:vertAlign w:val="subscript"/>
        </w:rPr>
        <w:t>2</w:t>
      </w:r>
      <w:r w:rsidR="000E68E6">
        <w:rPr>
          <w:color w:val="000000"/>
        </w:rPr>
        <w:t xml:space="preserve"> injection. We </w:t>
      </w:r>
      <w:r w:rsidR="002778FB">
        <w:rPr>
          <w:color w:val="000000"/>
        </w:rPr>
        <w:t>train</w:t>
      </w:r>
      <w:r w:rsidR="009A39D9">
        <w:rPr>
          <w:color w:val="000000"/>
        </w:rPr>
        <w:t xml:space="preserve"> and</w:t>
      </w:r>
      <w:r w:rsidR="002778FB">
        <w:rPr>
          <w:color w:val="000000"/>
        </w:rPr>
        <w:t xml:space="preserve"> test </w:t>
      </w:r>
      <w:ins w:id="42" w:author="Torres-Verdin, Carlos" w:date="2024-03-12T15:50:00Z">
        <w:r w:rsidR="0013090D">
          <w:rPr>
            <w:color w:val="000000"/>
          </w:rPr>
          <w:t>the new interpretation/processing</w:t>
        </w:r>
      </w:ins>
      <w:del w:id="43" w:author="Torres-Verdin, Carlos" w:date="2024-03-12T15:50:00Z">
        <w:r w:rsidR="002778FB" w:rsidDel="0013090D">
          <w:rPr>
            <w:color w:val="000000"/>
          </w:rPr>
          <w:delText>our proposed</w:delText>
        </w:r>
      </w:del>
      <w:r w:rsidR="002778FB">
        <w:rPr>
          <w:color w:val="000000"/>
        </w:rPr>
        <w:t xml:space="preserve"> method</w:t>
      </w:r>
      <w:r w:rsidR="000E68E6">
        <w:rPr>
          <w:color w:val="000000"/>
        </w:rPr>
        <w:t xml:space="preserve"> on a field dataset </w:t>
      </w:r>
      <w:r w:rsidR="004F60B8">
        <w:rPr>
          <w:color w:val="000000"/>
        </w:rPr>
        <w:t>from</w:t>
      </w:r>
      <w:r w:rsidR="000E68E6">
        <w:rPr>
          <w:color w:val="000000"/>
        </w:rPr>
        <w:t xml:space="preserve"> Gulf of Mexico.</w:t>
      </w:r>
    </w:p>
    <w:p w14:paraId="1F790C66" w14:textId="77777777" w:rsidR="00FE2B8B" w:rsidRDefault="00FE2B8B">
      <w:pPr>
        <w:pStyle w:val="AbstractNormalText"/>
      </w:pPr>
    </w:p>
    <w:p w14:paraId="01DD6785" w14:textId="06DB4F6B" w:rsidR="00FE2B8B" w:rsidRDefault="000E68E6">
      <w:pPr>
        <w:pStyle w:val="AbstractSectionHeading"/>
      </w:pPr>
      <w:r>
        <w:t>Method</w:t>
      </w:r>
    </w:p>
    <w:p w14:paraId="728EA755" w14:textId="69FE7CA4" w:rsidR="00FE2B8B" w:rsidRDefault="00FE2B8B" w:rsidP="00DA248F">
      <w:pPr>
        <w:pStyle w:val="AbstractNormalText"/>
      </w:pPr>
    </w:p>
    <w:p w14:paraId="27720AB0" w14:textId="48E769B6" w:rsidR="00DA248F" w:rsidRDefault="00DA248F" w:rsidP="00DA248F">
      <w:pPr>
        <w:pStyle w:val="AbstractNormalText"/>
      </w:pPr>
      <w:r>
        <w:t>We first process the data by filtering a large library of well logs in the Gulf of Mexico and select the ones with the SP log. The next step is to impute any missing values with a zero mask</w:t>
      </w:r>
      <w:r w:rsidR="00181ADC">
        <w:t xml:space="preserve"> </w:t>
      </w:r>
      <w:r>
        <w:t>and zero-pad</w:t>
      </w:r>
      <w:r w:rsidR="00181ADC">
        <w:t>ding</w:t>
      </w:r>
      <w:r>
        <w:t xml:space="preserve"> the SP log for all wells to </w:t>
      </w:r>
      <w:r w:rsidR="00181ADC">
        <w:t>create</w:t>
      </w:r>
      <w:r>
        <w:t xml:space="preserve"> a tabular training</w:t>
      </w:r>
      <w:r w:rsidR="00181ADC">
        <w:t xml:space="preserve"> set</w:t>
      </w:r>
      <w:r>
        <w:t xml:space="preserve">. The masked and padded values </w:t>
      </w:r>
      <w:r w:rsidR="002778FB">
        <w:t xml:space="preserve">are </w:t>
      </w:r>
      <w:r>
        <w:t>flagged so that the deep learning method do</w:t>
      </w:r>
      <w:r w:rsidR="002778FB">
        <w:t>es</w:t>
      </w:r>
      <w:r>
        <w:t xml:space="preserve"> not </w:t>
      </w:r>
      <w:r w:rsidR="002778FB">
        <w:t>include</w:t>
      </w:r>
      <w:r>
        <w:t xml:space="preserve"> those values during </w:t>
      </w:r>
      <w:r w:rsidR="004F60B8">
        <w:t xml:space="preserve">the </w:t>
      </w:r>
      <w:r w:rsidR="002778FB">
        <w:t>model</w:t>
      </w:r>
      <w:r>
        <w:t xml:space="preserve"> training</w:t>
      </w:r>
      <w:r w:rsidR="004F60B8">
        <w:t xml:space="preserve"> step</w:t>
      </w:r>
      <w:r>
        <w:t>.</w:t>
      </w:r>
      <w:r w:rsidR="00EA4FE4">
        <w:t xml:space="preserve"> </w:t>
      </w:r>
      <w:r w:rsidR="00EA4FE4">
        <w:lastRenderedPageBreak/>
        <w:t>Normalization is applied to the well logs to aid the training process of the neural network model.</w:t>
      </w:r>
    </w:p>
    <w:p w14:paraId="4CCFD0DB" w14:textId="77777777" w:rsidR="00181ADC" w:rsidRDefault="00181ADC" w:rsidP="00DA248F">
      <w:pPr>
        <w:pStyle w:val="AbstractNormalText"/>
      </w:pPr>
    </w:p>
    <w:p w14:paraId="46FDE68D" w14:textId="1493D7E1" w:rsidR="00463013" w:rsidRDefault="00181ADC" w:rsidP="00D5710D">
      <w:pPr>
        <w:pStyle w:val="AbstractNormalText"/>
      </w:pPr>
      <w:r>
        <w:t xml:space="preserve">We compute eight </w:t>
      </w:r>
      <w:r w:rsidR="00463013">
        <w:t>engineered features</w:t>
      </w:r>
      <w:r>
        <w:t xml:space="preserve"> </w:t>
      </w:r>
      <w:r w:rsidR="00463013">
        <w:t>from</w:t>
      </w:r>
      <w:r>
        <w:t xml:space="preserve"> the</w:t>
      </w:r>
      <w:r w:rsidR="003714D9">
        <w:t xml:space="preserve"> </w:t>
      </w:r>
      <w:r>
        <w:t>SP log</w:t>
      </w:r>
      <w:r w:rsidR="003714D9">
        <w:t>s</w:t>
      </w:r>
      <w:r>
        <w:t xml:space="preserve"> to </w:t>
      </w:r>
      <w:r w:rsidR="000E59AC">
        <w:t>improve</w:t>
      </w:r>
      <w:r>
        <w:t xml:space="preserve"> the prediction</w:t>
      </w:r>
      <w:r w:rsidR="000E59AC">
        <w:t xml:space="preserve"> and exploit the latent structure in the data</w:t>
      </w:r>
      <w:r>
        <w:t>.</w:t>
      </w:r>
      <w:r w:rsidR="00A66057">
        <w:t xml:space="preserve"> </w:t>
      </w:r>
      <w:r>
        <w:t xml:space="preserve">Let </w:t>
      </w:r>
      <m:oMath>
        <m:r>
          <m:rPr>
            <m:sty m:val="bi"/>
          </m:rPr>
          <w:rPr>
            <w:rFonts w:ascii="Cambria Math" w:hAnsi="Cambria Math"/>
          </w:rPr>
          <m:t>X</m:t>
        </m:r>
      </m:oMath>
      <w:r>
        <w:rPr>
          <w:b/>
          <w:bCs/>
        </w:rPr>
        <w:t xml:space="preserve"> </w:t>
      </w:r>
      <w:r>
        <w:t xml:space="preserve">represent </w:t>
      </w:r>
      <w:r w:rsidR="003714D9">
        <w:t>a</w:t>
      </w:r>
      <w:r>
        <w:t xml:space="preserve"> raw SP log</w:t>
      </w:r>
      <w:r w:rsidR="00463013">
        <w:t xml:space="preserve">, the </w:t>
      </w:r>
      <w:r w:rsidR="006B409C">
        <w:t xml:space="preserve">corresponding </w:t>
      </w:r>
      <w:r w:rsidR="00463013">
        <w:t>engineered features are calculated as follows:</w:t>
      </w:r>
    </w:p>
    <w:p w14:paraId="76E07EA5" w14:textId="77777777" w:rsidR="00E761B4" w:rsidRDefault="00E761B4" w:rsidP="007D41F7">
      <w:pPr>
        <w:pStyle w:val="AbstractFrame"/>
        <w:framePr w:h="8352" w:hRule="exact" w:hSpace="0" w:vSpace="0" w:wrap="notBeside" w:hAnchor="page" w:x="6494" w:y="120" w:anchorLock="1"/>
      </w:pPr>
      <w:r w:rsidRPr="00EA4FE4">
        <w:rPr>
          <w:noProof/>
        </w:rPr>
        <w:drawing>
          <wp:inline distT="0" distB="0" distL="0" distR="0" wp14:anchorId="191BA436" wp14:editId="2F6D2155">
            <wp:extent cx="2739390" cy="4494362"/>
            <wp:effectExtent l="0" t="0" r="0" b="0"/>
            <wp:docPr id="104649767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97678" name="Picture 1" descr="A graph of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50701" cy="4512920"/>
                    </a:xfrm>
                    <a:prstGeom prst="rect">
                      <a:avLst/>
                    </a:prstGeom>
                  </pic:spPr>
                </pic:pic>
              </a:graphicData>
            </a:graphic>
          </wp:inline>
        </w:drawing>
      </w:r>
    </w:p>
    <w:p w14:paraId="1D677129" w14:textId="4319B0CE" w:rsidR="00E761B4" w:rsidRPr="001807A1" w:rsidRDefault="00E761B4" w:rsidP="007D41F7">
      <w:pPr>
        <w:pStyle w:val="Caption"/>
        <w:framePr w:h="8352" w:hRule="exact" w:wrap="notBeside" w:vAnchor="text" w:hAnchor="page" w:x="6494" w:y="120" w:anchorLock="1"/>
        <w:pBdr>
          <w:top w:val="single" w:sz="6" w:space="1" w:color="auto"/>
          <w:left w:val="single" w:sz="6" w:space="1" w:color="auto"/>
          <w:bottom w:val="single" w:sz="6" w:space="1" w:color="auto"/>
          <w:right w:val="single" w:sz="6" w:space="1" w:color="auto"/>
        </w:pBdr>
      </w:pPr>
      <w:r>
        <w:t xml:space="preserve">Figure </w:t>
      </w:r>
      <w:r>
        <w:rPr>
          <w:noProof/>
        </w:rPr>
        <w:fldChar w:fldCharType="begin"/>
      </w:r>
      <w:r>
        <w:rPr>
          <w:noProof/>
        </w:rPr>
        <w:instrText xml:space="preserve"> SEQ Figure \* ARABIC </w:instrText>
      </w:r>
      <w:r>
        <w:rPr>
          <w:noProof/>
        </w:rPr>
        <w:fldChar w:fldCharType="separate"/>
      </w:r>
      <w:r w:rsidR="00A503F0">
        <w:rPr>
          <w:noProof/>
        </w:rPr>
        <w:t>1</w:t>
      </w:r>
      <w:r>
        <w:rPr>
          <w:noProof/>
        </w:rPr>
        <w:fldChar w:fldCharType="end"/>
      </w:r>
      <w:r>
        <w:rPr>
          <w:noProof/>
        </w:rPr>
        <w:t xml:space="preserve">:  </w:t>
      </w:r>
      <w:r w:rsidR="00500459">
        <w:rPr>
          <w:noProof/>
        </w:rPr>
        <w:t>The</w:t>
      </w:r>
      <w:r>
        <w:rPr>
          <w:noProof/>
        </w:rPr>
        <w:t xml:space="preserve"> raw SP log (A) and its corresponding engineered features: (B) derivative with respect to depth, </w:t>
      </w:r>
      <m:oMath>
        <m:r>
          <m:rPr>
            <m:sty m:val="p"/>
          </m:rPr>
          <w:rPr>
            <w:rFonts w:ascii="Cambria Math" w:hAnsi="Cambria Math"/>
            <w:noProof/>
          </w:rPr>
          <m:t>∇</m:t>
        </m:r>
        <m:r>
          <m:rPr>
            <m:sty m:val="bi"/>
          </m:rPr>
          <w:rPr>
            <w:rFonts w:ascii="Cambria Math" w:hAnsi="Cambria Math"/>
            <w:noProof/>
          </w:rPr>
          <m:t>X</m:t>
        </m:r>
      </m:oMath>
      <w:r>
        <w:rPr>
          <w:noProof/>
        </w:rPr>
        <w:t xml:space="preserve">, (C) autocorrelation, </w:t>
      </w:r>
      <m:oMath>
        <m:sSub>
          <m:sSubPr>
            <m:ctrlPr>
              <w:rPr>
                <w:rFonts w:ascii="Cambria Math" w:hAnsi="Cambria Math"/>
                <w:b/>
                <w:bCs/>
                <w:i/>
                <w:noProof/>
              </w:rPr>
            </m:ctrlPr>
          </m:sSubPr>
          <m:e>
            <m:r>
              <m:rPr>
                <m:sty m:val="bi"/>
              </m:rPr>
              <w:rPr>
                <w:rFonts w:ascii="Cambria Math" w:hAnsi="Cambria Math"/>
                <w:noProof/>
              </w:rPr>
              <m:t>R</m:t>
            </m:r>
          </m:e>
          <m:sub>
            <m:r>
              <m:rPr>
                <m:sty m:val="bi"/>
              </m:rPr>
              <w:rPr>
                <w:rFonts w:ascii="Cambria Math" w:hAnsi="Cambria Math"/>
                <w:noProof/>
              </w:rPr>
              <m:t>XX</m:t>
            </m:r>
          </m:sub>
        </m:sSub>
      </m:oMath>
      <w:r>
        <w:rPr>
          <w:noProof/>
        </w:rPr>
        <w:t xml:space="preserve">, (D) linear detrend, </w:t>
      </w:r>
      <m:oMath>
        <m:sSub>
          <m:sSubPr>
            <m:ctrlPr>
              <w:rPr>
                <w:rFonts w:ascii="Cambria Math" w:hAnsi="Cambria Math"/>
                <w:b/>
                <w:bCs/>
                <w:i/>
                <w:noProof/>
              </w:rPr>
            </m:ctrlPr>
          </m:sSubPr>
          <m:e>
            <m:r>
              <m:rPr>
                <m:sty m:val="bi"/>
              </m:rPr>
              <w:rPr>
                <w:rFonts w:ascii="Cambria Math" w:hAnsi="Cambria Math"/>
                <w:noProof/>
              </w:rPr>
              <m:t>L</m:t>
            </m:r>
          </m:e>
          <m:sub>
            <m:r>
              <m:rPr>
                <m:sty m:val="bi"/>
              </m:rPr>
              <w:rPr>
                <w:rFonts w:ascii="Cambria Math" w:hAnsi="Cambria Math"/>
                <w:noProof/>
              </w:rPr>
              <m:t>X</m:t>
            </m:r>
          </m:sub>
        </m:sSub>
      </m:oMath>
      <w:r>
        <w:rPr>
          <w:noProof/>
        </w:rPr>
        <w:t xml:space="preserve">, (E) Fourier transform, </w:t>
      </w:r>
      <m:oMath>
        <m:sSub>
          <m:sSubPr>
            <m:ctrlPr>
              <w:rPr>
                <w:rFonts w:ascii="Cambria Math" w:hAnsi="Cambria Math"/>
                <w:b/>
                <w:bCs/>
                <w:i/>
                <w:noProof/>
              </w:rPr>
            </m:ctrlPr>
          </m:sSubPr>
          <m:e>
            <m:r>
              <m:rPr>
                <m:scr m:val="script"/>
                <m:sty m:val="bi"/>
              </m:rPr>
              <w:rPr>
                <w:rFonts w:ascii="Cambria Math" w:hAnsi="Cambria Math"/>
                <w:noProof/>
              </w:rPr>
              <m:t>F</m:t>
            </m:r>
          </m:e>
          <m:sub>
            <m:r>
              <m:rPr>
                <m:sty m:val="bi"/>
              </m:rPr>
              <w:rPr>
                <w:rFonts w:ascii="Cambria Math" w:hAnsi="Cambria Math"/>
                <w:noProof/>
              </w:rPr>
              <m:t>X</m:t>
            </m:r>
          </m:sub>
        </m:sSub>
      </m:oMath>
      <w:r>
        <w:rPr>
          <w:noProof/>
        </w:rPr>
        <w:t xml:space="preserve">, (F) Hilbert transform, </w:t>
      </w:r>
      <m:oMath>
        <m:sSub>
          <m:sSubPr>
            <m:ctrlPr>
              <w:rPr>
                <w:rFonts w:ascii="Cambria Math" w:hAnsi="Cambria Math"/>
                <w:b/>
                <w:bCs/>
                <w:i/>
                <w:noProof/>
              </w:rPr>
            </m:ctrlPr>
          </m:sSubPr>
          <m:e>
            <m:r>
              <m:rPr>
                <m:scr m:val="script"/>
                <m:sty m:val="bi"/>
              </m:rPr>
              <w:rPr>
                <w:rFonts w:ascii="Cambria Math" w:hAnsi="Cambria Math"/>
                <w:noProof/>
              </w:rPr>
              <m:t>H</m:t>
            </m:r>
          </m:e>
          <m:sub>
            <m:r>
              <m:rPr>
                <m:sty m:val="bi"/>
              </m:rPr>
              <w:rPr>
                <w:rFonts w:ascii="Cambria Math" w:hAnsi="Cambria Math"/>
                <w:noProof/>
              </w:rPr>
              <m:t>X</m:t>
            </m:r>
          </m:sub>
        </m:sSub>
      </m:oMath>
      <w:r>
        <w:rPr>
          <w:noProof/>
        </w:rPr>
        <w:t xml:space="preserve">, (G) IIR filter, </w:t>
      </w:r>
      <m:oMath>
        <m:sSub>
          <m:sSubPr>
            <m:ctrlPr>
              <w:rPr>
                <w:rFonts w:ascii="Cambria Math" w:hAnsi="Cambria Math"/>
                <w:b/>
                <w:bCs/>
                <w:i/>
                <w:noProof/>
              </w:rPr>
            </m:ctrlPr>
          </m:sSubPr>
          <m:e>
            <m:r>
              <m:rPr>
                <m:scr m:val="script"/>
                <m:sty m:val="bi"/>
              </m:rPr>
              <w:rPr>
                <w:rFonts w:ascii="Cambria Math" w:hAnsi="Cambria Math"/>
                <w:noProof/>
              </w:rPr>
              <m:t>I</m:t>
            </m:r>
          </m:e>
          <m:sub>
            <m:r>
              <m:rPr>
                <m:sty m:val="bi"/>
              </m:rPr>
              <w:rPr>
                <w:rFonts w:ascii="Cambria Math" w:hAnsi="Cambria Math"/>
                <w:noProof/>
              </w:rPr>
              <m:t>X</m:t>
            </m:r>
          </m:sub>
        </m:sSub>
      </m:oMath>
      <w:r>
        <w:rPr>
          <w:noProof/>
        </w:rPr>
        <w:t xml:space="preserve">, (H) Savitzky-Golay filer, </w:t>
      </w:r>
      <m:oMath>
        <m:sSub>
          <m:sSubPr>
            <m:ctrlPr>
              <w:rPr>
                <w:rFonts w:ascii="Cambria Math" w:hAnsi="Cambria Math"/>
                <w:b/>
                <w:bCs/>
                <w:i/>
                <w:noProof/>
              </w:rPr>
            </m:ctrlPr>
          </m:sSubPr>
          <m:e>
            <m:r>
              <m:rPr>
                <m:sty m:val="bi"/>
              </m:rPr>
              <w:rPr>
                <w:rFonts w:ascii="Cambria Math" w:hAnsi="Cambria Math"/>
                <w:noProof/>
              </w:rPr>
              <m:t>Y</m:t>
            </m:r>
          </m:e>
          <m:sub>
            <m:r>
              <m:rPr>
                <m:sty m:val="bi"/>
              </m:rPr>
              <w:rPr>
                <w:rFonts w:ascii="Cambria Math" w:hAnsi="Cambria Math"/>
                <w:noProof/>
              </w:rPr>
              <m:t>X</m:t>
            </m:r>
          </m:sub>
        </m:sSub>
      </m:oMath>
      <w:r>
        <w:rPr>
          <w:noProof/>
        </w:rPr>
        <w:t xml:space="preserve">, and (I) cubic spline coefficients, </w:t>
      </w:r>
      <m:oMath>
        <m:sSub>
          <m:sSubPr>
            <m:ctrlPr>
              <w:rPr>
                <w:rFonts w:ascii="Cambria Math" w:hAnsi="Cambria Math"/>
                <w:b/>
                <w:bCs/>
                <w:i/>
                <w:noProof/>
              </w:rPr>
            </m:ctrlPr>
          </m:sSubPr>
          <m:e>
            <m:r>
              <m:rPr>
                <m:scr m:val="script"/>
                <m:sty m:val="bi"/>
              </m:rPr>
              <w:rPr>
                <w:rFonts w:ascii="Cambria Math" w:hAnsi="Cambria Math"/>
                <w:noProof/>
              </w:rPr>
              <m:t>S</m:t>
            </m:r>
          </m:e>
          <m:sub>
            <m:r>
              <m:rPr>
                <m:sty m:val="bi"/>
              </m:rPr>
              <w:rPr>
                <w:rFonts w:ascii="Cambria Math" w:hAnsi="Cambria Math"/>
                <w:noProof/>
              </w:rPr>
              <m:t>X</m:t>
            </m:r>
          </m:sub>
        </m:sSub>
      </m:oMath>
      <w:r w:rsidR="00500459">
        <w:rPr>
          <w:noProof/>
        </w:rPr>
        <w:t>, for a randomly-selected well.</w:t>
      </w:r>
    </w:p>
    <w:p w14:paraId="496F97E7" w14:textId="77777777" w:rsidR="00463013" w:rsidRDefault="00463013" w:rsidP="00D5710D">
      <w:pPr>
        <w:pStyle w:val="AbstractNormalText"/>
      </w:pPr>
    </w:p>
    <w:p w14:paraId="15C095F3" w14:textId="77777777" w:rsidR="00463013" w:rsidRDefault="00A66057" w:rsidP="00D5710D">
      <w:pPr>
        <w:pStyle w:val="AbstractNormalText"/>
      </w:pPr>
      <w:r>
        <w:t>T</w:t>
      </w:r>
      <w:r w:rsidR="00181ADC">
        <w:t>he derivative with respect to depth is given b</w:t>
      </w:r>
      <w:r w:rsidR="000E59AC">
        <w:t>y</w:t>
      </w:r>
      <w:r w:rsidR="004D5F64">
        <w:t xml:space="preserve"> the centered finite difference formula</w:t>
      </w:r>
      <w:del w:id="44" w:author="Torres-Verdin, Carlos" w:date="2024-03-12T15:51:00Z">
        <w:r w:rsidR="00463013" w:rsidDel="0013090D">
          <w:delText>:</w:delText>
        </w:r>
      </w:del>
      <w:r w:rsidR="000E59AC">
        <w:t xml:space="preserve"> </w:t>
      </w:r>
    </w:p>
    <w:p w14:paraId="1A1F7638" w14:textId="440701BC" w:rsidR="00463013" w:rsidRPr="00463013" w:rsidRDefault="00BE7388" w:rsidP="00D5710D">
      <w:pPr>
        <w:pStyle w:val="AbstractNormalText"/>
        <w:rPr>
          <w:b/>
        </w:rPr>
      </w:pPr>
      <m:oMathPara>
        <m:oMath>
          <m:eqArr>
            <m:eqArrPr>
              <m:maxDist m:val="1"/>
              <m:ctrlPr>
                <w:rPr>
                  <w:rFonts w:ascii="Cambria Math" w:hAnsi="Cambria Math"/>
                  <w:i/>
                </w:rPr>
              </m:ctrlPr>
            </m:eqArrPr>
            <m:e>
              <m:r>
                <m:rPr>
                  <m:sty m:val="b"/>
                </m:rPr>
                <w:rPr>
                  <w:rFonts w:ascii="Cambria Math" w:hAnsi="Cambria Math"/>
                </w:rPr>
                <m:t>∇</m:t>
              </m:r>
              <m:r>
                <m:rPr>
                  <m:sty m:val="bi"/>
                </m:rP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-1</m:t>
                      </m:r>
                    </m:sub>
                  </m:sSub>
                </m:num>
                <m:den>
                  <m:r>
                    <w:rPr>
                      <w:rFonts w:ascii="Cambria Math" w:hAnsi="Cambria Math"/>
                    </w:rPr>
                    <m:t>2</m:t>
                  </m:r>
                  <m:r>
                    <w:rPr>
                      <w:rFonts w:ascii="Cambria Math" w:hAnsi="Cambria Math"/>
                    </w:rPr>
                    <m:t>h</m:t>
                  </m:r>
                </m:den>
              </m:f>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b/>
                  <w:i/>
                </w:rPr>
              </m:ctrlPr>
            </m:e>
          </m:eqArr>
        </m:oMath>
      </m:oMathPara>
    </w:p>
    <w:p w14:paraId="52934E8B" w14:textId="6F80DEC2" w:rsidR="00463013" w:rsidRDefault="00181ADC" w:rsidP="00D5710D">
      <w:pPr>
        <w:pStyle w:val="AbstractNormalText"/>
      </w:pPr>
      <w:r>
        <w:t xml:space="preserve">where </w:t>
      </w:r>
      <m:oMath>
        <m:r>
          <w:rPr>
            <w:rFonts w:ascii="Cambria Math" w:hAnsi="Cambria Math"/>
          </w:rPr>
          <m:t>h</m:t>
        </m:r>
      </m:oMath>
      <w:r>
        <w:t xml:space="preserve"> is the </w:t>
      </w:r>
      <w:r w:rsidR="00E32449">
        <w:t>sampling rate in depth</w:t>
      </w:r>
      <w:r w:rsidR="00463013">
        <w:t xml:space="preserve"> of the well log, typically 0.25 or 0.5 ft.</w:t>
      </w:r>
    </w:p>
    <w:p w14:paraId="3E1A8C68" w14:textId="77777777" w:rsidR="00463013" w:rsidRDefault="00463013" w:rsidP="00D5710D">
      <w:pPr>
        <w:pStyle w:val="AbstractNormalText"/>
      </w:pPr>
    </w:p>
    <w:p w14:paraId="70D32499" w14:textId="2A7DE4CF" w:rsidR="00463013" w:rsidRDefault="00E32449" w:rsidP="00D5710D">
      <w:pPr>
        <w:pStyle w:val="AbstractNormalText"/>
      </w:pPr>
      <w:r>
        <w:t xml:space="preserve">The autocorrelation of </w:t>
      </w:r>
      <m:oMath>
        <m:r>
          <m:rPr>
            <m:sty m:val="bi"/>
          </m:rPr>
          <w:rPr>
            <w:rFonts w:ascii="Cambria Math" w:hAnsi="Cambria Math"/>
          </w:rPr>
          <m:t>X</m:t>
        </m:r>
      </m:oMath>
      <w:r>
        <w:t xml:space="preserve"> is </w:t>
      </w:r>
      <w:del w:id="45" w:author="Torres-Verdin, Carlos" w:date="2024-03-12T15:51:00Z">
        <w:r w:rsidDel="0013090D">
          <w:delText>given by</w:delText>
        </w:r>
      </w:del>
      <w:ins w:id="46" w:author="Torres-Verdin, Carlos" w:date="2024-03-12T15:51:00Z">
        <w:r w:rsidR="0013090D">
          <w:t>written as</w:t>
        </w:r>
      </w:ins>
      <w:del w:id="47" w:author="Torres-Verdin, Carlos" w:date="2024-03-12T15:51:00Z">
        <w:r w:rsidR="00463013" w:rsidDel="0013090D">
          <w:delText>:</w:delText>
        </w:r>
      </w:del>
    </w:p>
    <w:p w14:paraId="0C914FAC" w14:textId="5B88F7CB" w:rsidR="00463013" w:rsidRPr="00463013" w:rsidRDefault="00BE7388"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R</m:t>
                  </m:r>
                </m:e>
                <m:sub>
                  <m:r>
                    <m:rPr>
                      <m:sty m:val="bi"/>
                    </m:rPr>
                    <w:rPr>
                      <w:rFonts w:ascii="Cambria Math" w:hAnsi="Cambria Math"/>
                    </w:rPr>
                    <m:t>XX</m:t>
                  </m:r>
                </m:sub>
              </m:sSub>
              <m:r>
                <w:rPr>
                  <w:rFonts w:ascii="Cambria Math" w:hAnsi="Cambria Math"/>
                </w:rPr>
                <m:t>=</m:t>
              </m:r>
              <m:nary>
                <m:naryPr>
                  <m:chr m:val="∑"/>
                  <m:ctrlPr>
                    <w:rPr>
                      <w:rFonts w:ascii="Cambria Math" w:hAnsi="Cambria Math"/>
                      <w:i/>
                    </w:rPr>
                  </m:ctrlPr>
                </m:naryPr>
                <m:sub>
                  <m:r>
                    <w:rPr>
                      <w:rFonts w:ascii="Cambria Math" w:hAnsi="Cambria Math"/>
                    </w:rPr>
                    <m:t>i</m:t>
                  </m:r>
                  <m:r>
                    <w:rPr>
                      <w:rFonts w:ascii="Cambria Math" w:hAnsi="Cambria Math"/>
                    </w:rPr>
                    <m:t>=0</m:t>
                  </m:r>
                </m:sub>
                <m:sup>
                  <m:d>
                    <m:dPr>
                      <m:begChr m:val="‖"/>
                      <m:endChr m:val="‖"/>
                      <m:ctrlPr>
                        <w:rPr>
                          <w:rFonts w:ascii="Cambria Math" w:hAnsi="Cambria Math"/>
                          <w:i/>
                        </w:rPr>
                      </m:ctrlPr>
                    </m:dPr>
                    <m:e>
                      <m:r>
                        <w:rPr>
                          <w:rFonts w:ascii="Cambria Math" w:hAnsi="Cambria Math"/>
                        </w:rPr>
                        <m:t>x</m:t>
                      </m:r>
                    </m:e>
                  </m:d>
                  <m:r>
                    <w:rPr>
                      <w:rFonts w:ascii="Cambria Math" w:hAnsi="Cambria Math"/>
                    </w:rPr>
                    <m:t>-1</m:t>
                  </m:r>
                </m:sup>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r>
                        <w:rPr>
                          <w:rFonts w:ascii="Cambria Math" w:hAnsi="Cambria Math"/>
                        </w:rPr>
                        <m:t>-</m:t>
                      </m:r>
                      <m:r>
                        <w:rPr>
                          <w:rFonts w:ascii="Cambria Math" w:hAnsi="Cambria Math"/>
                        </w:rPr>
                        <m:t>k</m:t>
                      </m:r>
                      <m:r>
                        <w:rPr>
                          <w:rFonts w:ascii="Cambria Math" w:hAnsi="Cambria Math"/>
                        </w:rPr>
                        <m:t>+</m:t>
                      </m:r>
                      <m:r>
                        <w:rPr>
                          <w:rFonts w:ascii="Cambria Math" w:hAnsi="Cambria Math"/>
                        </w:rPr>
                        <m:t>N</m:t>
                      </m:r>
                      <m:r>
                        <w:rPr>
                          <w:rFonts w:ascii="Cambria Math" w:hAnsi="Cambria Math"/>
                        </w:rPr>
                        <m:t>-1</m:t>
                      </m:r>
                    </m:sub>
                    <m:sup>
                      <m:r>
                        <w:rPr>
                          <w:rFonts w:ascii="Cambria Math" w:hAnsi="Cambria Math"/>
                        </w:rPr>
                        <m:t>*</m:t>
                      </m:r>
                    </m:sup>
                  </m:sSub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bCs/>
                  <w:i/>
                </w:rPr>
              </m:ctrlPr>
            </m:e>
          </m:eqArr>
        </m:oMath>
      </m:oMathPara>
    </w:p>
    <w:p w14:paraId="2FE69F29" w14:textId="77777777" w:rsidR="00463013" w:rsidRDefault="00E32449" w:rsidP="00D5710D">
      <w:pPr>
        <w:pStyle w:val="AbstractNormalText"/>
      </w:pPr>
      <w:r>
        <w:t>where </w:t>
      </w:r>
      <m:oMath>
        <m:sSup>
          <m:sSupPr>
            <m:ctrlPr>
              <w:rPr>
                <w:rFonts w:ascii="Cambria Math" w:hAnsi="Cambria Math"/>
                <w:i/>
              </w:rPr>
            </m:ctrlPr>
          </m:sSupPr>
          <m:e>
            <m:r>
              <w:rPr>
                <w:rFonts w:ascii="Cambria Math" w:hAnsi="Cambria Math"/>
              </w:rPr>
              <m:t>⋅</m:t>
            </m:r>
          </m:e>
          <m:sup>
            <m:r>
              <w:rPr>
                <w:rFonts w:ascii="Cambria Math" w:hAnsi="Cambria Math"/>
              </w:rPr>
              <m:t>*</m:t>
            </m:r>
          </m:sup>
        </m:sSup>
      </m:oMath>
      <w:r>
        <w:t xml:space="preserve"> is the complex conjugate operator, </w:t>
      </w:r>
      <m:oMath>
        <m:r>
          <w:rPr>
            <w:rFonts w:ascii="Cambria Math" w:hAnsi="Cambria Math"/>
          </w:rPr>
          <m:t>N=</m:t>
        </m:r>
        <m:d>
          <m:dPr>
            <m:begChr m:val="‖"/>
            <m:endChr m:val="‖"/>
            <m:ctrlPr>
              <w:rPr>
                <w:rFonts w:ascii="Cambria Math" w:hAnsi="Cambria Math"/>
                <w:i/>
              </w:rPr>
            </m:ctrlPr>
          </m:dPr>
          <m:e>
            <m:r>
              <w:rPr>
                <w:rFonts w:ascii="Cambria Math" w:hAnsi="Cambria Math"/>
              </w:rPr>
              <m:t>x</m:t>
            </m:r>
          </m:e>
        </m:d>
      </m:oMath>
      <w:r>
        <w:t xml:space="preserve">, and </w:t>
      </w:r>
      <m:oMath>
        <m:r>
          <w:rPr>
            <w:rFonts w:ascii="Cambria Math" w:hAnsi="Cambria Math"/>
          </w:rPr>
          <m:t>k=0,1,…,2</m:t>
        </m:r>
        <m:d>
          <m:dPr>
            <m:begChr m:val="‖"/>
            <m:endChr m:val="‖"/>
            <m:ctrlPr>
              <w:rPr>
                <w:rFonts w:ascii="Cambria Math" w:hAnsi="Cambria Math"/>
                <w:i/>
              </w:rPr>
            </m:ctrlPr>
          </m:dPr>
          <m:e>
            <m:r>
              <w:rPr>
                <w:rFonts w:ascii="Cambria Math" w:hAnsi="Cambria Math"/>
              </w:rPr>
              <m:t>x</m:t>
            </m:r>
          </m:e>
        </m:d>
        <m:r>
          <w:rPr>
            <w:rFonts w:ascii="Cambria Math" w:hAnsi="Cambria Math"/>
          </w:rPr>
          <m:t>-2</m:t>
        </m:r>
      </m:oMath>
      <w:r>
        <w:t xml:space="preserve">. </w:t>
      </w:r>
    </w:p>
    <w:p w14:paraId="40F47518" w14:textId="77777777" w:rsidR="00463013" w:rsidRDefault="00463013" w:rsidP="00D5710D">
      <w:pPr>
        <w:pStyle w:val="AbstractNormalText"/>
      </w:pPr>
    </w:p>
    <w:p w14:paraId="412F2CCC" w14:textId="5F172A54" w:rsidR="00463013" w:rsidRDefault="002150D3" w:rsidP="00D5710D">
      <w:pPr>
        <w:pStyle w:val="AbstractNormalText"/>
      </w:pPr>
      <w:r>
        <w:t xml:space="preserve">The linear detrend </w:t>
      </w:r>
      <w:r w:rsidR="00463013">
        <w:t>feature</w:t>
      </w:r>
      <w:r>
        <w:t xml:space="preserve"> is </w:t>
      </w:r>
      <w:del w:id="48" w:author="Torres-Verdin, Carlos" w:date="2024-03-12T15:51:00Z">
        <w:r w:rsidDel="0013090D">
          <w:delText>given by</w:delText>
        </w:r>
      </w:del>
      <w:ins w:id="49" w:author="Torres-Verdin, Carlos" w:date="2024-03-12T15:51:00Z">
        <w:r w:rsidR="0013090D">
          <w:t>expressed as</w:t>
        </w:r>
      </w:ins>
      <w:del w:id="50" w:author="Torres-Verdin, Carlos" w:date="2024-03-12T15:51:00Z">
        <w:r w:rsidR="00463013" w:rsidDel="0013090D">
          <w:delText>:</w:delText>
        </w:r>
      </w:del>
    </w:p>
    <w:p w14:paraId="43C98B11" w14:textId="25E8F5BA" w:rsidR="00463013" w:rsidRPr="00463013" w:rsidRDefault="00BE7388"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X</m:t>
                  </m:r>
                </m:sub>
              </m:sSub>
              <m:r>
                <w:rPr>
                  <w:rFonts w:ascii="Cambria Math" w:hAnsi="Cambria Math"/>
                </w:rPr>
                <m:t>=</m:t>
              </m:r>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3</m:t>
                  </m:r>
                </m:e>
              </m:d>
              <m:ctrlPr>
                <w:rPr>
                  <w:rFonts w:ascii="Cambria Math" w:hAnsi="Cambria Math"/>
                  <w:b/>
                  <w:bCs/>
                  <w:i/>
                </w:rPr>
              </m:ctrlPr>
            </m:e>
          </m:eqArr>
        </m:oMath>
      </m:oMathPara>
    </w:p>
    <w:p w14:paraId="64ECF7BC" w14:textId="77777777" w:rsidR="00463013" w:rsidRDefault="002150D3" w:rsidP="00D5710D">
      <w:pPr>
        <w:pStyle w:val="AbstractNormalText"/>
      </w:pPr>
      <w:r>
        <w:t xml:space="preserve">where </w:t>
      </w:r>
      <m:oMath>
        <m:sSub>
          <m:sSubPr>
            <m:ctrlPr>
              <w:rPr>
                <w:rFonts w:ascii="Cambria Math" w:hAnsi="Cambria Math"/>
                <w:i/>
              </w:rPr>
            </m:ctrlPr>
          </m:sSubPr>
          <m:e>
            <m:r>
              <w:rPr>
                <w:rFonts w:ascii="Cambria Math" w:hAnsi="Cambria Math"/>
              </w:rPr>
              <m:t>m</m:t>
            </m:r>
          </m:e>
          <m:sub>
            <m:r>
              <m:rPr>
                <m:sty m:val="bi"/>
              </m:rPr>
              <w:rPr>
                <w:rFonts w:ascii="Cambria Math" w:hAnsi="Cambria Math"/>
              </w:rPr>
              <m:t>X</m:t>
            </m:r>
          </m:sub>
        </m:sSub>
      </m:oMath>
      <w:r>
        <w:t xml:space="preserve"> is the slope coefficient </w:t>
      </w:r>
      <w:r w:rsidR="004D5F64">
        <w:t>obtained from a</w:t>
      </w:r>
      <w:r>
        <w:t xml:space="preserve"> least-squares fit, </w:t>
      </w:r>
      <m:oMath>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hAnsi="Cambria Math"/>
                  </w:rPr>
                  <m:t>X</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bi"/>
                          </m:rPr>
                          <w:rPr>
                            <w:rFonts w:ascii="Cambria Math" w:hAnsi="Cambria Math"/>
                          </w:rPr>
                          <m:t>X</m:t>
                        </m:r>
                      </m:sub>
                    </m:sSub>
                    <m:r>
                      <m:rPr>
                        <m:sty m:val="bi"/>
                      </m:rPr>
                      <w:rPr>
                        <w:rFonts w:ascii="Cambria Math" w:hAnsi="Cambria Math"/>
                      </w:rPr>
                      <m:t>X</m:t>
                    </m:r>
                    <m:r>
                      <w:rPr>
                        <w:rFonts w:ascii="Cambria Math" w:hAnsi="Cambria Math"/>
                      </w:rPr>
                      <m:t>+b</m:t>
                    </m:r>
                  </m:e>
                </m:d>
              </m:e>
            </m:d>
          </m:e>
          <m:sub>
            <m:r>
              <w:rPr>
                <w:rFonts w:ascii="Cambria Math" w:hAnsi="Cambria Math"/>
              </w:rPr>
              <m:t>2</m:t>
            </m:r>
          </m:sub>
          <m:sup>
            <m:r>
              <w:rPr>
                <w:rFonts w:ascii="Cambria Math" w:hAnsi="Cambria Math"/>
              </w:rPr>
              <m:t>2</m:t>
            </m:r>
          </m:sup>
        </m:sSubSup>
      </m:oMath>
      <w:r>
        <w:t xml:space="preserve">. </w:t>
      </w:r>
    </w:p>
    <w:p w14:paraId="0DBB5A0C" w14:textId="77777777" w:rsidR="00463013" w:rsidRDefault="00463013" w:rsidP="00D5710D">
      <w:pPr>
        <w:pStyle w:val="AbstractNormalText"/>
      </w:pPr>
    </w:p>
    <w:p w14:paraId="78A378A7" w14:textId="77777777" w:rsidR="00463013" w:rsidRDefault="00A66057" w:rsidP="00D5710D">
      <w:pPr>
        <w:pStyle w:val="AbstractNormalText"/>
      </w:pPr>
      <w:r>
        <w:t>The</w:t>
      </w:r>
      <w:r w:rsidR="002150D3">
        <w:t xml:space="preserve"> Fourier transform</w:t>
      </w:r>
      <w:r w:rsidR="004D5F64">
        <w:t xml:space="preserve"> of </w:t>
      </w:r>
      <m:oMath>
        <m:r>
          <m:rPr>
            <m:sty m:val="bi"/>
          </m:rPr>
          <w:rPr>
            <w:rFonts w:ascii="Cambria Math" w:hAnsi="Cambria Math"/>
          </w:rPr>
          <m:t>X</m:t>
        </m:r>
      </m:oMath>
      <w:r>
        <w:t xml:space="preserve"> is</w:t>
      </w:r>
      <w:r w:rsidR="002150D3">
        <w:t xml:space="preserve"> given by</w:t>
      </w:r>
      <w:del w:id="51" w:author="Torres-Verdin, Carlos" w:date="2024-03-12T15:51:00Z">
        <w:r w:rsidR="00463013" w:rsidDel="0013090D">
          <w:delText>:</w:delText>
        </w:r>
      </w:del>
    </w:p>
    <w:p w14:paraId="797ED125" w14:textId="112A72A7" w:rsidR="00463013" w:rsidRPr="00463013" w:rsidRDefault="00BE7388"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F</m:t>
                  </m:r>
                </m:e>
                <m:sub>
                  <m:r>
                    <m:rPr>
                      <m:sty m:val="bi"/>
                    </m:rPr>
                    <w:rPr>
                      <w:rFonts w:ascii="Cambria Math" w:hAnsi="Cambria Math"/>
                    </w:rPr>
                    <m:t>X</m:t>
                  </m:r>
                </m:sub>
              </m:sSub>
              <m:r>
                <w:rPr>
                  <w:rFonts w:ascii="Cambria Math" w:hAnsi="Cambria Math"/>
                </w:rPr>
                <m:t>=</m:t>
              </m:r>
              <m:nary>
                <m:naryPr>
                  <m:chr m:val="∑"/>
                  <m:limLoc m:val="undOvr"/>
                  <m:ctrlPr>
                    <w:rPr>
                      <w:rFonts w:ascii="Cambria Math" w:hAnsi="Cambria Math"/>
                      <w:i/>
                    </w:rPr>
                  </m:ctrlPr>
                </m:naryPr>
                <m:sub>
                  <m:r>
                    <w:rPr>
                      <w:rFonts w:ascii="Cambria Math" w:hAnsi="Cambria Math"/>
                    </w:rPr>
                    <m:t>n</m:t>
                  </m:r>
                  <m:r>
                    <w:rPr>
                      <w:rFonts w:ascii="Cambria Math" w:hAnsi="Cambria Math"/>
                    </w:rPr>
                    <m:t>=0</m:t>
                  </m:r>
                </m:sub>
                <m:sup>
                  <m:r>
                    <w:rPr>
                      <w:rFonts w:ascii="Cambria Math" w:hAnsi="Cambria Math"/>
                    </w:rPr>
                    <m:t>N</m:t>
                  </m:r>
                  <m:r>
                    <w:rPr>
                      <w:rFonts w:ascii="Cambria Math" w:hAnsi="Cambria Math"/>
                    </w:rPr>
                    <m:t>-1</m:t>
                  </m:r>
                </m:sup>
                <m:e>
                  <m:r>
                    <m:rPr>
                      <m:sty m:val="bi"/>
                    </m:rPr>
                    <w:rPr>
                      <w:rFonts w:ascii="Cambria Math" w:hAnsi="Cambria Math"/>
                    </w:rPr>
                    <m:t>X</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r>
                            <w:rPr>
                              <w:rFonts w:ascii="Cambria Math" w:hAnsi="Cambria Math"/>
                            </w:rPr>
                            <m:t>2</m:t>
                          </m:r>
                          <m:r>
                            <w:rPr>
                              <w:rFonts w:ascii="Cambria Math" w:hAnsi="Cambria Math"/>
                            </w:rPr>
                            <m:t>πi</m:t>
                          </m:r>
                        </m:num>
                        <m:den>
                          <m:r>
                            <w:rPr>
                              <w:rFonts w:ascii="Cambria Math" w:hAnsi="Cambria Math"/>
                            </w:rPr>
                            <m:t>N</m:t>
                          </m:r>
                        </m:den>
                      </m:f>
                      <m:r>
                        <w:rPr>
                          <w:rFonts w:ascii="Cambria Math" w:hAnsi="Cambria Math"/>
                        </w:rPr>
                        <m:t>kn</m:t>
                      </m:r>
                    </m:sup>
                  </m:sSup>
                </m:e>
              </m:nary>
              <m:r>
                <w:rPr>
                  <w:rFonts w:ascii="Cambria Math" w:hAnsi="Cambria Math"/>
                </w:rPr>
                <m:t xml:space="preserve"> .</m:t>
              </m:r>
              <m:r>
                <m:rPr>
                  <m:sty m:val="bi"/>
                </m:rPr>
                <w:rPr>
                  <w:rFonts w:ascii="Cambria Math" w:hAnsi="Cambria Math"/>
                </w:rPr>
                <m:t>#</m:t>
              </m:r>
              <m:d>
                <m:dPr>
                  <m:ctrlPr>
                    <w:rPr>
                      <w:rFonts w:ascii="Cambria Math" w:hAnsi="Cambria Math"/>
                      <w:i/>
                    </w:rPr>
                  </m:ctrlPr>
                </m:dPr>
                <m:e>
                  <m:r>
                    <w:rPr>
                      <w:rFonts w:ascii="Cambria Math" w:hAnsi="Cambria Math"/>
                    </w:rPr>
                    <m:t>4</m:t>
                  </m:r>
                </m:e>
              </m:d>
              <m:ctrlPr>
                <w:rPr>
                  <w:rFonts w:ascii="Cambria Math" w:hAnsi="Cambria Math"/>
                  <w:b/>
                  <w:bCs/>
                  <w:i/>
                </w:rPr>
              </m:ctrlPr>
            </m:e>
          </m:eqArr>
        </m:oMath>
      </m:oMathPara>
    </w:p>
    <w:p w14:paraId="0AB4332B" w14:textId="77777777" w:rsidR="00463013" w:rsidRDefault="00463013" w:rsidP="00D5710D">
      <w:pPr>
        <w:pStyle w:val="AbstractNormalText"/>
      </w:pPr>
    </w:p>
    <w:p w14:paraId="14E86E58" w14:textId="38A88B21" w:rsidR="00463013" w:rsidRDefault="00266D84" w:rsidP="00D5710D">
      <w:pPr>
        <w:pStyle w:val="AbstractNormalText"/>
      </w:pPr>
      <w:r>
        <w:t xml:space="preserve">The Hilbert transform of </w:t>
      </w:r>
      <m:oMath>
        <m:r>
          <m:rPr>
            <m:sty m:val="bi"/>
          </m:rPr>
          <w:rPr>
            <w:rFonts w:ascii="Cambria Math" w:hAnsi="Cambria Math"/>
          </w:rPr>
          <m:t>X</m:t>
        </m:r>
      </m:oMath>
      <w:r>
        <w:t xml:space="preserve"> is </w:t>
      </w:r>
      <w:del w:id="52" w:author="Torres-Verdin, Carlos" w:date="2024-03-12T15:51:00Z">
        <w:r w:rsidDel="0013090D">
          <w:delText>given by</w:delText>
        </w:r>
      </w:del>
      <w:ins w:id="53" w:author="Torres-Verdin, Carlos" w:date="2024-03-12T15:51:00Z">
        <w:r w:rsidR="0013090D">
          <w:t>expressed as</w:t>
        </w:r>
      </w:ins>
      <w:del w:id="54" w:author="Torres-Verdin, Carlos" w:date="2024-03-12T15:51:00Z">
        <w:r w:rsidR="00463013" w:rsidDel="0013090D">
          <w:delText>:</w:delText>
        </w:r>
      </w:del>
    </w:p>
    <w:p w14:paraId="1FA32A01" w14:textId="77777777" w:rsidR="00463013" w:rsidRPr="00463013" w:rsidRDefault="00BE7388"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H</m:t>
                  </m:r>
                </m:e>
                <m:sub>
                  <m:r>
                    <m:rPr>
                      <m:sty m:val="bi"/>
                    </m:rPr>
                    <w:rPr>
                      <w:rFonts w:ascii="Cambria Math" w:hAnsi="Cambria Math"/>
                    </w:rPr>
                    <m:t>X</m:t>
                  </m:r>
                </m:sub>
              </m:sSub>
              <m:r>
                <w:rPr>
                  <w:rFonts w:ascii="Cambria Math" w:hAnsi="Cambria Math"/>
                </w:rPr>
                <m:t>=</m:t>
              </m:r>
              <m:sSubSup>
                <m:sSubSupPr>
                  <m:ctrlPr>
                    <w:rPr>
                      <w:rFonts w:ascii="Cambria Math" w:hAnsi="Cambria Math"/>
                      <w:i/>
                    </w:rPr>
                  </m:ctrlPr>
                </m:sSubSupPr>
                <m:e>
                  <m:r>
                    <m:rPr>
                      <m:scr m:val="script"/>
                    </m:rPr>
                    <w:rPr>
                      <w:rFonts w:ascii="Cambria Math" w:hAnsi="Cambria Math"/>
                    </w:rPr>
                    <m:t>F</m:t>
                  </m:r>
                </m:e>
                <m:sub>
                  <m:r>
                    <m:rPr>
                      <m:sty m:val="bi"/>
                    </m:rPr>
                    <w:rPr>
                      <w:rFonts w:ascii="Cambria Math" w:hAnsi="Cambria Math"/>
                    </w:rPr>
                    <m:t>X</m:t>
                  </m: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m:rPr>
                          <m:sty m:val="bi"/>
                        </m:rPr>
                        <w:rPr>
                          <w:rFonts w:ascii="Cambria Math" w:hAnsi="Cambria Math"/>
                        </w:rPr>
                        <m:t>X</m:t>
                      </m:r>
                    </m:sub>
                  </m:sSub>
                  <m:r>
                    <w:rPr>
                      <w:rFonts w:ascii="Cambria Math" w:hAnsi="Cambria Math"/>
                    </w:rPr>
                    <m:t>2</m:t>
                  </m:r>
                  <m:r>
                    <w:rPr>
                      <w:rFonts w:ascii="Cambria Math" w:hAnsi="Cambria Math"/>
                    </w:rPr>
                    <m:t>U</m:t>
                  </m:r>
                </m:e>
              </m:d>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5</m:t>
                  </m:r>
                </m:e>
              </m:d>
              <m:ctrlPr>
                <w:rPr>
                  <w:rFonts w:ascii="Cambria Math" w:hAnsi="Cambria Math"/>
                  <w:b/>
                  <w:bCs/>
                  <w:i/>
                </w:rPr>
              </m:ctrlPr>
            </m:e>
          </m:eqArr>
        </m:oMath>
      </m:oMathPara>
    </w:p>
    <w:p w14:paraId="7916202B" w14:textId="77777777" w:rsidR="00463013" w:rsidRDefault="00266D84" w:rsidP="00D5710D">
      <w:pPr>
        <w:pStyle w:val="AbstractNormalText"/>
      </w:pPr>
      <w:r>
        <w:t xml:space="preserve">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-1</m:t>
            </m:r>
          </m:sup>
        </m:sSup>
      </m:oMath>
      <w:r>
        <w:t xml:space="preserve"> is the inverse Fourier transform and </w:t>
      </w:r>
      <m:oMath>
        <m:r>
          <w:rPr>
            <w:rFonts w:ascii="Cambria Math" w:hAnsi="Cambria Math"/>
          </w:rPr>
          <m:t>U</m:t>
        </m:r>
      </m:oMath>
      <w:r>
        <w:t xml:space="preserve"> is the unit step function. </w:t>
      </w:r>
    </w:p>
    <w:p w14:paraId="1966BB68" w14:textId="77777777" w:rsidR="00463013" w:rsidRDefault="00463013" w:rsidP="00D5710D">
      <w:pPr>
        <w:pStyle w:val="AbstractNormalText"/>
      </w:pPr>
    </w:p>
    <w:p w14:paraId="1464E38F" w14:textId="70889860" w:rsidR="00463013" w:rsidRDefault="00266D84" w:rsidP="00D5710D">
      <w:pPr>
        <w:pStyle w:val="AbstractNormalText"/>
      </w:pPr>
      <w:r>
        <w:t xml:space="preserve">The symmetric infinite impulse response (IIR) filter is </w:t>
      </w:r>
      <w:del w:id="55" w:author="Torres-Verdin, Carlos" w:date="2024-03-12T15:52:00Z">
        <w:r w:rsidDel="0013090D">
          <w:delText>given by</w:delText>
        </w:r>
      </w:del>
      <w:ins w:id="56" w:author="Torres-Verdin, Carlos" w:date="2024-03-12T15:52:00Z">
        <w:r w:rsidR="0013090D">
          <w:t>written as</w:t>
        </w:r>
      </w:ins>
      <w:del w:id="57" w:author="Torres-Verdin, Carlos" w:date="2024-03-12T15:51:00Z">
        <w:r w:rsidR="00463013" w:rsidDel="0013090D">
          <w:delText>:</w:delText>
        </w:r>
      </w:del>
    </w:p>
    <w:p w14:paraId="4D9C3116" w14:textId="77777777" w:rsidR="00463013" w:rsidRPr="00463013" w:rsidRDefault="00BE7388"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I</m:t>
                  </m:r>
                </m:e>
                <m:sub>
                  <m:r>
                    <m:rPr>
                      <m:sty m:val="bi"/>
                    </m:rPr>
                    <w:rPr>
                      <w:rFonts w:ascii="Cambria Math" w:hAnsi="Cambria Math"/>
                    </w:rPr>
                    <m:t>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z</m:t>
                          </m:r>
                        </m:num>
                        <m:den>
                          <m:r>
                            <w:rPr>
                              <w:rFonts w:ascii="Cambria Math" w:hAnsi="Cambria Math"/>
                            </w:rPr>
                            <m:t>x</m:t>
                          </m:r>
                        </m:den>
                      </m:f>
                    </m:e>
                  </m:d>
                  <m:d>
                    <m:dPr>
                      <m:ctrlPr>
                        <w:rPr>
                          <w:rFonts w:ascii="Cambria Math" w:hAnsi="Cambria Math"/>
                          <w:i/>
                        </w:rPr>
                      </m:ctrlPr>
                    </m:dPr>
                    <m:e>
                      <m:r>
                        <w:rPr>
                          <w:rFonts w:ascii="Cambria Math" w:hAnsi="Cambria Math"/>
                        </w:rPr>
                        <m:t>1-</m:t>
                      </m:r>
                      <m:r>
                        <w:rPr>
                          <w:rFonts w:ascii="Cambria Math" w:hAnsi="Cambria Math"/>
                        </w:rPr>
                        <m:t>zx</m:t>
                      </m:r>
                    </m:e>
                  </m:d>
                </m:den>
              </m:f>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6</m:t>
                  </m:r>
                </m:e>
              </m:d>
              <m:ctrlPr>
                <w:rPr>
                  <w:rFonts w:ascii="Cambria Math" w:hAnsi="Cambria Math"/>
                  <w:b/>
                  <w:bCs/>
                  <w:i/>
                </w:rPr>
              </m:ctrlPr>
            </m:e>
          </m:eqArr>
        </m:oMath>
      </m:oMathPara>
    </w:p>
    <w:p w14:paraId="6512B725" w14:textId="5CA9C2FA" w:rsidR="00463013" w:rsidRDefault="00266D84"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and </w:t>
      </w:r>
      <m:oMath>
        <m:r>
          <w:rPr>
            <w:rFonts w:ascii="Cambria Math" w:hAnsi="Cambria Math"/>
          </w:rPr>
          <m:t>z</m:t>
        </m:r>
      </m:oMath>
      <w:r>
        <w:t xml:space="preserve"> are parameters of the transfer function.</w:t>
      </w:r>
      <w:r w:rsidR="00463013">
        <w:t xml:space="preserve"> In our case,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=0.5</m:t>
        </m:r>
      </m:oMath>
      <w:r w:rsidR="00463013">
        <w:t xml:space="preserve"> and </w:t>
      </w:r>
      <m:oMath>
        <m:r>
          <w:rPr>
            <w:rFonts w:ascii="Cambria Math" w:hAnsi="Cambria Math"/>
          </w:rPr>
          <m:t>z=0.1</m:t>
        </m:r>
      </m:oMath>
      <w:r w:rsidR="00463013">
        <w:t>, determined empirically.</w:t>
      </w:r>
    </w:p>
    <w:p w14:paraId="64627B5E" w14:textId="77777777" w:rsidR="00463013" w:rsidRDefault="00463013" w:rsidP="00D5710D">
      <w:pPr>
        <w:pStyle w:val="AbstractNormalText"/>
      </w:pPr>
    </w:p>
    <w:p w14:paraId="1E669027" w14:textId="77777777" w:rsidR="00C12583" w:rsidRDefault="00D63E78" w:rsidP="00D5710D">
      <w:pPr>
        <w:pStyle w:val="AbstractNormalText"/>
      </w:pPr>
      <w:r>
        <w:t>The Savitzky-Golay filter is given by</w:t>
      </w:r>
      <w:del w:id="58" w:author="Torres-Verdin, Carlos" w:date="2024-03-12T15:51:00Z">
        <w:r w:rsidR="00C12583" w:rsidDel="0013090D">
          <w:delText>:</w:delText>
        </w:r>
      </w:del>
    </w:p>
    <w:p w14:paraId="6A600146" w14:textId="77777777" w:rsidR="00C12583" w:rsidRPr="00C12583" w:rsidRDefault="00BE7388"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X</m:t>
                  </m:r>
                </m:sub>
              </m:sSub>
              <m:r>
                <w:rPr>
                  <w:rFonts w:ascii="Cambria Math" w:hAnsi="Cambria Math"/>
                </w:rPr>
                <m:t>=</m:t>
              </m:r>
              <m:nary>
                <m:naryPr>
                  <m:chr m:val="∑"/>
                  <m:ctrlPr>
                    <w:rPr>
                      <w:rFonts w:ascii="Cambria Math" w:hAnsi="Cambria Math"/>
                      <w:i/>
                    </w:rPr>
                  </m:ctrlPr>
                </m:naryPr>
                <m:sub>
                  <m:r>
                    <w:rPr>
                      <w:rFonts w:ascii="Cambria Math" w:hAnsi="Cambria Math"/>
                    </w:rPr>
                    <m:t>k</m:t>
                  </m:r>
                  <m:r>
                    <w:rPr>
                      <w:rFonts w:ascii="Cambria Math" w:hAnsi="Cambria Math"/>
                    </w:rPr>
                    <m:t>=-</m:t>
                  </m:r>
                  <m:r>
                    <w:rPr>
                      <w:rFonts w:ascii="Cambria Math" w:hAnsi="Cambria Math"/>
                    </w:rPr>
                    <m:t>m</m:t>
                  </m:r>
                </m:sub>
                <m:sup>
                  <m:r>
                    <w:rPr>
                      <w:rFonts w:ascii="Cambria Math" w:hAnsi="Cambria Math"/>
                    </w:rPr>
                    <m:t>m</m:t>
                  </m:r>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m:t>
                      </m:r>
                      <m:r>
                        <w:rPr>
                          <w:rFonts w:ascii="Cambria Math" w:hAnsi="Cambria Math"/>
                        </w:rPr>
                        <m:t>+</m:t>
                      </m:r>
                      <m:r>
                        <w:rPr>
                          <w:rFonts w:ascii="Cambria Math" w:hAnsi="Cambria Math"/>
                        </w:rPr>
                        <m:t>k</m:t>
                      </m:r>
                    </m:sub>
                  </m:sSub>
                </m:e>
              </m:nary>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7</m:t>
                  </m:r>
                </m:e>
              </m:d>
              <m:ctrlPr>
                <w:rPr>
                  <w:rFonts w:ascii="Cambria Math" w:hAnsi="Cambria Math"/>
                  <w:b/>
                  <w:bCs/>
                  <w:i/>
                </w:rPr>
              </m:ctrlPr>
            </m:e>
          </m:eqArr>
        </m:oMath>
      </m:oMathPara>
    </w:p>
    <w:p w14:paraId="7ADCBF19" w14:textId="3B56CE0B" w:rsidR="00C12583" w:rsidRPr="00C12583" w:rsidRDefault="00D63E78" w:rsidP="00D5710D">
      <w:pPr>
        <w:pStyle w:val="AbstractNormalText"/>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the coefficients of a polynomial fit of the raw data and </w:t>
      </w:r>
      <m:oMath>
        <m:r>
          <w:rPr>
            <w:rFonts w:ascii="Cambria Math" w:hAnsi="Cambria Math"/>
          </w:rPr>
          <m:t>m</m:t>
        </m:r>
      </m:oMath>
      <w:r>
        <w:t xml:space="preserve"> is half the window size. </w:t>
      </w:r>
      <w:r w:rsidR="00C12583">
        <w:t>In our case, a polynomial of order 2 is used, and the window size is 15</w:t>
      </w:r>
      <w:r w:rsidR="006B409C">
        <w:t>, determined empirically.</w:t>
      </w:r>
    </w:p>
    <w:p w14:paraId="5A752360" w14:textId="77777777" w:rsidR="00C12583" w:rsidRDefault="00C12583" w:rsidP="00D5710D">
      <w:pPr>
        <w:pStyle w:val="AbstractNormalText"/>
      </w:pPr>
    </w:p>
    <w:p w14:paraId="3914241A" w14:textId="014EA273" w:rsidR="00C12583" w:rsidRDefault="00D63E78" w:rsidP="00D5710D">
      <w:pPr>
        <w:pStyle w:val="AbstractNormalText"/>
      </w:pPr>
      <w:r>
        <w:t>The cubic spline coefficients</w:t>
      </w:r>
      <w:r w:rsidR="006B6F32">
        <w:t xml:space="preserve"> </w:t>
      </w:r>
      <w:r w:rsidR="00C12583">
        <w:t>are</w:t>
      </w:r>
      <w:r w:rsidR="006B6F32">
        <w:t xml:space="preserve"> </w:t>
      </w:r>
      <w:r>
        <w:t>given by</w:t>
      </w:r>
      <w:del w:id="59" w:author="Torres-Verdin, Carlos" w:date="2024-03-12T15:50:00Z">
        <w:r w:rsidR="00C12583" w:rsidDel="0013090D">
          <w:delText>:</w:delText>
        </w:r>
      </w:del>
    </w:p>
    <w:p w14:paraId="05AF65C7" w14:textId="77777777" w:rsidR="00C12583" w:rsidRPr="00C12583" w:rsidRDefault="00BE7388" w:rsidP="00D5710D">
      <w:pPr>
        <w:pStyle w:val="AbstractNormalText"/>
        <w:rPr>
          <w:b/>
          <w:bCs/>
        </w:rPr>
      </w:pPr>
      <m:oMathPara>
        <m:oMath>
          <m:eqArr>
            <m:eqArrPr>
              <m:maxDist m:val="1"/>
              <m:ctrlPr>
                <w:rPr>
                  <w:rFonts w:ascii="Cambria Math" w:hAnsi="Cambria Math"/>
                  <w:i/>
                </w:rPr>
              </m:ctrlPr>
            </m:eqArrPr>
            <m:e>
              <m:sSub>
                <m:sSubPr>
                  <m:ctrlPr>
                    <w:rPr>
                      <w:rFonts w:ascii="Cambria Math" w:hAnsi="Cambria Math"/>
                      <w:b/>
                      <w:bCs/>
                      <w:i/>
                    </w:rPr>
                  </m:ctrlPr>
                </m:sSubPr>
                <m:e>
                  <m:r>
                    <m:rPr>
                      <m:scr m:val="script"/>
                      <m:sty m:val="bi"/>
                    </m:rPr>
                    <w:rPr>
                      <w:rFonts w:ascii="Cambria Math" w:hAnsi="Cambria Math"/>
                    </w:rPr>
                    <m:t>S</m:t>
                  </m:r>
                </m:e>
                <m:sub>
                  <m:r>
                    <m:rPr>
                      <m:sty m:val="bi"/>
                    </m:rP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3</m:t>
                  </m:r>
                </m:sup>
              </m:sSup>
              <m:r>
                <w:rPr>
                  <w:rFonts w:ascii="Cambria Math" w:hAnsi="Cambria Math"/>
                </w:rPr>
                <m:t xml:space="preserve"> , </m:t>
              </m:r>
              <m:r>
                <m:rPr>
                  <m:sty m:val="bi"/>
                </m:rPr>
                <w:rPr>
                  <w:rFonts w:ascii="Cambria Math" w:hAnsi="Cambria Math"/>
                </w:rPr>
                <m:t>#</m:t>
              </m:r>
              <m:d>
                <m:dPr>
                  <m:ctrlPr>
                    <w:rPr>
                      <w:rFonts w:ascii="Cambria Math" w:hAnsi="Cambria Math"/>
                      <w:i/>
                    </w:rPr>
                  </m:ctrlPr>
                </m:dPr>
                <m:e>
                  <m:r>
                    <w:rPr>
                      <w:rFonts w:ascii="Cambria Math" w:hAnsi="Cambria Math"/>
                    </w:rPr>
                    <m:t>8</m:t>
                  </m:r>
                </m:e>
              </m:d>
              <m:ctrlPr>
                <w:rPr>
                  <w:rFonts w:ascii="Cambria Math" w:hAnsi="Cambria Math"/>
                  <w:b/>
                  <w:bCs/>
                  <w:i/>
                </w:rPr>
              </m:ctrlPr>
            </m:e>
          </m:eqArr>
        </m:oMath>
      </m:oMathPara>
    </w:p>
    <w:p w14:paraId="1AAD570B" w14:textId="77777777" w:rsidR="00C12583" w:rsidRDefault="00D5710D" w:rsidP="00D5710D">
      <w:pPr>
        <w:pStyle w:val="AbstractNormalText"/>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are coefficients that solve a system of equations that ensure continuity and smoothness.</w:t>
      </w:r>
      <w:r w:rsidR="00BA0D58">
        <w:t xml:space="preserve"> </w:t>
      </w:r>
    </w:p>
    <w:p w14:paraId="67CDD5DF" w14:textId="77777777" w:rsidR="00C12583" w:rsidRDefault="00C12583" w:rsidP="00D5710D">
      <w:pPr>
        <w:pStyle w:val="AbstractNormalText"/>
      </w:pPr>
    </w:p>
    <w:p w14:paraId="654DB65B" w14:textId="77777777" w:rsidR="007D41F7" w:rsidRDefault="003714D9" w:rsidP="00DA248F">
      <w:pPr>
        <w:pStyle w:val="AbstractNormalText"/>
      </w:pPr>
      <w:r>
        <w:t xml:space="preserve">Let </w:t>
      </w:r>
      <m:oMath>
        <m:r>
          <m:rPr>
            <m:sty m:val="bi"/>
          </m:rPr>
          <w:rPr>
            <w:rFonts w:ascii="Cambria Math" w:hAnsi="Cambria Math"/>
          </w:rPr>
          <m:t>ξ</m:t>
        </m:r>
      </m:oMath>
      <w:r>
        <w:t xml:space="preserve"> represent the set of a raw SP log and its corresponding set of engineered features. Figure 1 shows a raw SP log and its corresponding</w:t>
      </w:r>
      <w:r w:rsidR="006B409C">
        <w:t xml:space="preserve"> set of</w:t>
      </w:r>
      <w:r>
        <w:t xml:space="preserve"> engineered features, </w:t>
      </w:r>
      <m:oMath>
        <m:r>
          <m:rPr>
            <m:sty m:val="bi"/>
          </m:rPr>
          <w:rPr>
            <w:rFonts w:ascii="Cambria Math" w:hAnsi="Cambria Math"/>
          </w:rPr>
          <m:t>ξ</m:t>
        </m:r>
      </m:oMath>
      <w:r>
        <w:t>, for a randomly selected well.</w:t>
      </w:r>
    </w:p>
    <w:p w14:paraId="01B5506C" w14:textId="65811311" w:rsidR="008851C4" w:rsidRDefault="002F7B67" w:rsidP="00DA248F">
      <w:pPr>
        <w:pStyle w:val="AbstractNormalText"/>
        <w:rPr>
          <w:noProof/>
        </w:rPr>
      </w:pPr>
      <w:r>
        <w:t>De</w:t>
      </w:r>
      <w:r w:rsidR="00691FD6">
        <w:t xml:space="preserve">ep convolutional U-Net neural networks have been widely used for computer vision and signal processing tasks, including translation, segmentation and denoising </w:t>
      </w:r>
      <w:sdt>
        <w:sdtPr>
          <w:rPr>
            <w:color w:val="000000"/>
          </w:rPr>
          <w:tag w:val="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
          <w:id w:val="-842851401"/>
          <w:placeholder>
            <w:docPart w:val="DefaultPlaceholder_-1854013440"/>
          </w:placeholder>
        </w:sdtPr>
        <w:sdtEndPr/>
        <w:sdtContent>
          <w:r w:rsidR="00C27CF2" w:rsidRPr="00C27CF2">
            <w:rPr>
              <w:color w:val="000000"/>
            </w:rPr>
            <w:t>(Chang et al., 2021).</w:t>
          </w:r>
        </w:sdtContent>
      </w:sdt>
      <w:r w:rsidR="00691FD6">
        <w:rPr>
          <w:color w:val="000000"/>
        </w:rPr>
        <w:t xml:space="preserve"> </w:t>
      </w:r>
      <w:r w:rsidR="00961843">
        <w:rPr>
          <w:color w:val="000000"/>
        </w:rPr>
        <w:t>The proposed ABC-Net is</w:t>
      </w:r>
      <w:r w:rsidR="00691FD6">
        <w:rPr>
          <w:color w:val="000000"/>
        </w:rPr>
        <w:t xml:space="preserve"> a </w:t>
      </w:r>
      <w:r w:rsidR="00703715">
        <w:t xml:space="preserve">deep convolutional U-Net neural network </w:t>
      </w:r>
      <w:r w:rsidR="00961843">
        <w:t xml:space="preserve">trained to estimate the baseline-corrected </w:t>
      </w:r>
      <w:r w:rsidR="00703715">
        <w:t xml:space="preserve">SP log, namely </w:t>
      </w:r>
      <m:oMath>
        <m:acc>
          <m:accPr>
            <m:ctrlPr>
              <w:rPr>
                <w:rFonts w:ascii="Cambria Math" w:hAnsi="Cambria Math"/>
                <w:b/>
                <w:bCs/>
                <w:i/>
              </w:rPr>
            </m:ctrlPr>
          </m:accPr>
          <m:e>
            <m:r>
              <m:rPr>
                <m:sty m:val="bi"/>
              </m:rPr>
              <w:rPr>
                <w:rFonts w:ascii="Cambria Math" w:hAnsi="Cambria Math"/>
              </w:rPr>
              <m:t>ξ</m:t>
            </m:r>
          </m:e>
        </m:acc>
      </m:oMath>
      <w:r w:rsidR="00703715">
        <w:t xml:space="preserve">, from the raw SP log and its set of </w:t>
      </w:r>
      <w:r w:rsidR="00463013">
        <w:t>engineered features</w:t>
      </w:r>
      <w:r w:rsidR="00703715">
        <w:t xml:space="preserve">, </w:t>
      </w:r>
      <m:oMath>
        <m:r>
          <m:rPr>
            <m:sty m:val="bi"/>
          </m:rPr>
          <w:rPr>
            <w:rFonts w:ascii="Cambria Math" w:hAnsi="Cambria Math"/>
          </w:rPr>
          <m:t>ξ</m:t>
        </m:r>
      </m:oMath>
      <w:r w:rsidR="00703715">
        <w:t xml:space="preserve">. The encoder portion of </w:t>
      </w:r>
      <w:r w:rsidR="00BB11D8">
        <w:lastRenderedPageBreak/>
        <w:t>ABC-Net</w:t>
      </w:r>
      <w:r w:rsidR="00703715">
        <w:t xml:space="preserve">, </w:t>
      </w:r>
      <m:oMath>
        <m:r>
          <w:rPr>
            <w:rFonts w:ascii="Cambria Math" w:hAnsi="Cambria Math"/>
          </w:rPr>
          <m:t>Enc</m:t>
        </m:r>
      </m:oMath>
      <w:r w:rsidR="00703715">
        <w:t xml:space="preserve">, compresses the inputs into a latent representation, </w:t>
      </w:r>
      <m:oMath>
        <m:r>
          <m:rPr>
            <m:sty m:val="bi"/>
          </m:rPr>
          <w:rPr>
            <w:rFonts w:ascii="Cambria Math" w:hAnsi="Cambria Math"/>
          </w:rPr>
          <m:t>z</m:t>
        </m:r>
      </m:oMath>
      <w:r w:rsidR="00703715">
        <w:t xml:space="preserve">, such that </w:t>
      </w:r>
      <m:oMath>
        <m:r>
          <m:rPr>
            <m:sty m:val="bi"/>
          </m:rPr>
          <w:rPr>
            <w:rFonts w:ascii="Cambria Math" w:hAnsi="Cambria Math"/>
          </w:rPr>
          <m:t>z</m:t>
        </m:r>
        <m:r>
          <w:rPr>
            <w:rFonts w:ascii="Cambria Math" w:hAnsi="Cambria Math"/>
          </w:rPr>
          <m:t>=Enc</m:t>
        </m:r>
        <m:d>
          <m:dPr>
            <m:ctrlPr>
              <w:rPr>
                <w:rFonts w:ascii="Cambria Math" w:hAnsi="Cambria Math"/>
                <w:i/>
              </w:rPr>
            </m:ctrlPr>
          </m:dPr>
          <m:e>
            <m:r>
              <m:rPr>
                <m:sty m:val="bi"/>
              </m:rPr>
              <w:rPr>
                <w:rFonts w:ascii="Cambria Math" w:hAnsi="Cambria Math"/>
              </w:rPr>
              <m:t>ξ</m:t>
            </m:r>
          </m:e>
        </m:d>
      </m:oMath>
      <w:r w:rsidR="00703715">
        <w:t xml:space="preserve">. </w:t>
      </w:r>
      <w:ins w:id="60" w:author="Torres-Verdin, Carlos" w:date="2024-03-12T15:52:00Z">
        <w:r w:rsidR="0013090D">
          <w:t>On the other hand, t</w:t>
        </w:r>
      </w:ins>
      <w:del w:id="61" w:author="Torres-Verdin, Carlos" w:date="2024-03-12T15:52:00Z">
        <w:r w:rsidR="00703715" w:rsidDel="0013090D">
          <w:delText>T</w:delText>
        </w:r>
      </w:del>
      <w:r w:rsidR="00703715">
        <w:t xml:space="preserve">he decoder portion, </w:t>
      </w:r>
      <m:oMath>
        <m:r>
          <w:rPr>
            <w:rFonts w:ascii="Cambria Math" w:hAnsi="Cambria Math"/>
          </w:rPr>
          <m:t>Dec</m:t>
        </m:r>
      </m:oMath>
      <w:r w:rsidR="00703715">
        <w:t xml:space="preserve">, is a mirror image of the encoder and </w:t>
      </w:r>
      <w:r w:rsidR="00691FD6">
        <w:t xml:space="preserve">estimates the baseline-corrected SP log, </w:t>
      </w:r>
      <m:oMath>
        <m:acc>
          <m:accPr>
            <m:ctrlPr>
              <w:rPr>
                <w:rFonts w:ascii="Cambria Math" w:hAnsi="Cambria Math"/>
                <w:b/>
                <w:bCs/>
                <w:i/>
              </w:rPr>
            </m:ctrlPr>
          </m:accPr>
          <m:e>
            <m:r>
              <m:rPr>
                <m:sty m:val="bi"/>
              </m:rPr>
              <w:rPr>
                <w:rFonts w:ascii="Cambria Math" w:hAnsi="Cambria Math"/>
              </w:rPr>
              <m:t>ξ</m:t>
            </m:r>
          </m:e>
        </m:acc>
      </m:oMath>
      <w:r w:rsidR="00691FD6" w:rsidRPr="00691FD6">
        <w:rPr>
          <w:b/>
          <w:bCs/>
        </w:rPr>
        <w:t>,</w:t>
      </w:r>
      <w:r w:rsidR="00691FD6">
        <w:t xml:space="preserve"> from the latent representation, such that </w:t>
      </w:r>
      <m:oMath>
        <m:acc>
          <m:accPr>
            <m:ctrlPr>
              <w:rPr>
                <w:rFonts w:ascii="Cambria Math" w:hAnsi="Cambria Math"/>
                <w:b/>
                <w:bCs/>
                <w:i/>
              </w:rPr>
            </m:ctrlPr>
          </m:accPr>
          <m:e>
            <m:r>
              <m:rPr>
                <m:sty m:val="bi"/>
              </m:rPr>
              <w:rPr>
                <w:rFonts w:ascii="Cambria Math" w:hAnsi="Cambria Math"/>
              </w:rPr>
              <m:t>ξ</m:t>
            </m:r>
          </m:e>
        </m:acc>
        <m:r>
          <w:rPr>
            <w:rFonts w:ascii="Cambria Math" w:hAnsi="Cambria Math"/>
          </w:rPr>
          <m:t>=Dec</m:t>
        </m:r>
        <m:d>
          <m:dPr>
            <m:ctrlPr>
              <w:rPr>
                <w:rFonts w:ascii="Cambria Math" w:hAnsi="Cambria Math"/>
                <w:i/>
              </w:rPr>
            </m:ctrlPr>
          </m:dPr>
          <m:e>
            <m:r>
              <m:rPr>
                <m:sty m:val="bi"/>
              </m:rPr>
              <w:rPr>
                <w:rFonts w:ascii="Cambria Math" w:hAnsi="Cambria Math"/>
              </w:rPr>
              <m:t>z</m:t>
            </m:r>
          </m:e>
        </m:d>
        <m:r>
          <w:rPr>
            <w:rFonts w:ascii="Cambria Math" w:hAnsi="Cambria Math"/>
          </w:rPr>
          <m:t>=Dec</m:t>
        </m:r>
        <m:d>
          <m:dPr>
            <m:ctrlPr>
              <w:rPr>
                <w:rFonts w:ascii="Cambria Math" w:hAnsi="Cambria Math"/>
                <w:i/>
              </w:rPr>
            </m:ctrlPr>
          </m:dPr>
          <m:e>
            <m:r>
              <w:rPr>
                <w:rFonts w:ascii="Cambria Math" w:hAnsi="Cambria Math"/>
              </w:rPr>
              <m:t>Enc</m:t>
            </m:r>
            <m:d>
              <m:dPr>
                <m:ctrlPr>
                  <w:rPr>
                    <w:rFonts w:ascii="Cambria Math" w:hAnsi="Cambria Math"/>
                    <w:i/>
                  </w:rPr>
                </m:ctrlPr>
              </m:dPr>
              <m:e>
                <m:r>
                  <m:rPr>
                    <m:sty m:val="bi"/>
                  </m:rPr>
                  <w:rPr>
                    <w:rFonts w:ascii="Cambria Math" w:hAnsi="Cambria Math"/>
                  </w:rPr>
                  <m:t>ξ</m:t>
                </m:r>
              </m:e>
            </m:d>
          </m:e>
        </m:d>
      </m:oMath>
      <w:r w:rsidR="00691FD6">
        <w:t xml:space="preserve">. Residual concatenations, </w:t>
      </w:r>
      <w:r w:rsidR="00BB11D8">
        <w:t>also known as</w:t>
      </w:r>
      <w:r w:rsidR="00691FD6">
        <w:t xml:space="preserve"> skip connections, connect the layers of the </w:t>
      </w:r>
      <w:r w:rsidR="00FE0939">
        <w:t>e</w:t>
      </w:r>
      <w:r w:rsidR="00691FD6">
        <w:t xml:space="preserve">ncoder and </w:t>
      </w:r>
      <w:r w:rsidR="00FE0939">
        <w:t>d</w:t>
      </w:r>
      <w:r w:rsidR="00691FD6">
        <w:t xml:space="preserve">ecoder </w:t>
      </w:r>
      <w:r w:rsidR="00FE0939">
        <w:t xml:space="preserve">with weights </w:t>
      </w:r>
      <w:r w:rsidR="00691FD6">
        <w:t xml:space="preserve">to enhance </w:t>
      </w:r>
      <w:r w:rsidR="00FE0939">
        <w:t>adapt</w:t>
      </w:r>
      <w:r w:rsidR="00EA7162">
        <w:t>at</w:t>
      </w:r>
      <w:r w:rsidR="00FE0939">
        <w:t>ion of the system to the required level of complexity during training</w:t>
      </w:r>
      <w:r w:rsidR="00691FD6">
        <w:t xml:space="preserve">, </w:t>
      </w:r>
      <w:r w:rsidR="00FE0939">
        <w:t xml:space="preserve">i.e., </w:t>
      </w:r>
      <w:r w:rsidR="00691FD6">
        <w:t xml:space="preserve">retain fine-grained details and spatial information, and </w:t>
      </w:r>
      <w:r w:rsidR="008A043E">
        <w:t>reduce information loss.</w:t>
      </w:r>
      <w:r w:rsidR="00FC5D78">
        <w:rPr>
          <w:noProof/>
        </w:rPr>
        <w:t xml:space="preserve"> The </w:t>
      </w:r>
      <w:r w:rsidR="00FE0939">
        <w:rPr>
          <w:noProof/>
        </w:rPr>
        <w:t>e</w:t>
      </w:r>
      <w:r w:rsidR="00FC5D78">
        <w:rPr>
          <w:noProof/>
        </w:rPr>
        <w:t xml:space="preserve">ncoder is composed of three hidden layers, each with a 1D convolution, batch normalization, </w:t>
      </w:r>
      <w:r w:rsidR="00FE0939">
        <w:rPr>
          <w:noProof/>
        </w:rPr>
        <w:t>rectified linear unit (</w:t>
      </w:r>
      <w:r w:rsidR="00FC5D78">
        <w:rPr>
          <w:noProof/>
        </w:rPr>
        <w:t>ReLU</w:t>
      </w:r>
      <w:r w:rsidR="00FE0939">
        <w:rPr>
          <w:noProof/>
        </w:rPr>
        <w:t>)</w:t>
      </w:r>
      <w:r w:rsidR="00FC5D78">
        <w:rPr>
          <w:noProof/>
        </w:rPr>
        <w:t xml:space="preserve"> activation, </w:t>
      </w:r>
      <w:r w:rsidR="00FE0939">
        <w:rPr>
          <w:noProof/>
        </w:rPr>
        <w:t>d</w:t>
      </w:r>
      <w:r w:rsidR="00FC5D78">
        <w:rPr>
          <w:noProof/>
        </w:rPr>
        <w:t xml:space="preserve">ropout, and </w:t>
      </w:r>
      <w:r w:rsidR="00FE0939">
        <w:rPr>
          <w:noProof/>
        </w:rPr>
        <w:t>m</w:t>
      </w:r>
      <w:r w:rsidR="00FC5D78">
        <w:rPr>
          <w:noProof/>
        </w:rPr>
        <w:t>ax</w:t>
      </w:r>
      <w:r w:rsidR="00FE0939">
        <w:rPr>
          <w:noProof/>
        </w:rPr>
        <w:t>imum p</w:t>
      </w:r>
      <w:r w:rsidR="00FC5D78">
        <w:rPr>
          <w:noProof/>
        </w:rPr>
        <w:t xml:space="preserve">ooling. Similarly, the </w:t>
      </w:r>
      <w:r w:rsidR="00FE0939">
        <w:rPr>
          <w:noProof/>
        </w:rPr>
        <w:t>d</w:t>
      </w:r>
      <w:r w:rsidR="00FC5D78">
        <w:rPr>
          <w:noProof/>
        </w:rPr>
        <w:t xml:space="preserve">ecoder is composed of three hidden layers each ending with an </w:t>
      </w:r>
      <w:r w:rsidR="00FE0939">
        <w:rPr>
          <w:noProof/>
        </w:rPr>
        <w:t>u</w:t>
      </w:r>
      <w:r w:rsidR="00FC5D78">
        <w:rPr>
          <w:noProof/>
        </w:rPr>
        <w:t>p</w:t>
      </w:r>
      <w:r w:rsidR="00FE0939">
        <w:rPr>
          <w:noProof/>
        </w:rPr>
        <w:t>-s</w:t>
      </w:r>
      <w:r w:rsidR="00FC5D78">
        <w:rPr>
          <w:noProof/>
        </w:rPr>
        <w:t xml:space="preserve">ampling operator instead of </w:t>
      </w:r>
      <w:r w:rsidR="00FE0939">
        <w:rPr>
          <w:noProof/>
        </w:rPr>
        <w:t>m</w:t>
      </w:r>
      <w:r w:rsidR="00FC5D78">
        <w:rPr>
          <w:noProof/>
        </w:rPr>
        <w:t>ax</w:t>
      </w:r>
      <w:r w:rsidR="00FE0939">
        <w:rPr>
          <w:noProof/>
        </w:rPr>
        <w:t>imum p</w:t>
      </w:r>
      <w:r w:rsidR="00FC5D78">
        <w:rPr>
          <w:noProof/>
        </w:rPr>
        <w:t>ooling. Figure 2 shows the model architecture</w:t>
      </w:r>
      <w:r w:rsidR="00BA0D58">
        <w:rPr>
          <w:noProof/>
        </w:rPr>
        <w:t xml:space="preserve"> </w:t>
      </w:r>
      <w:r w:rsidR="006B409C">
        <w:rPr>
          <w:noProof/>
        </w:rPr>
        <w:t xml:space="preserve">of ABC-Net </w:t>
      </w:r>
      <w:r w:rsidR="00BA0D58">
        <w:rPr>
          <w:noProof/>
        </w:rPr>
        <w:t xml:space="preserve">and a description of the internal structure of each layer in the </w:t>
      </w:r>
      <w:r w:rsidR="00FE0939">
        <w:rPr>
          <w:noProof/>
        </w:rPr>
        <w:t>e</w:t>
      </w:r>
      <w:r w:rsidR="00BA0D58">
        <w:rPr>
          <w:noProof/>
        </w:rPr>
        <w:t xml:space="preserve">ncoder and </w:t>
      </w:r>
      <w:r w:rsidR="00FE0939">
        <w:rPr>
          <w:noProof/>
        </w:rPr>
        <w:t>d</w:t>
      </w:r>
      <w:r w:rsidR="00BA0D58">
        <w:rPr>
          <w:noProof/>
        </w:rPr>
        <w:t>ecoder portions of the model.</w:t>
      </w:r>
    </w:p>
    <w:p w14:paraId="151E962A" w14:textId="77777777" w:rsidR="00E761B4" w:rsidRDefault="00E761B4" w:rsidP="007D41F7">
      <w:pPr>
        <w:pStyle w:val="AbstractFrame"/>
        <w:framePr w:h="4925" w:hRule="exact" w:hSpace="0" w:vSpace="0" w:wrap="notBeside" w:hAnchor="page" w:x="1455" w:y="1" w:anchorLock="1"/>
      </w:pPr>
      <w:r>
        <w:rPr>
          <w:b/>
          <w:bCs/>
          <w:noProof/>
        </w:rPr>
        <w:drawing>
          <wp:inline distT="0" distB="0" distL="0" distR="0" wp14:anchorId="3B2818EC" wp14:editId="743EBEA4">
            <wp:extent cx="2743200" cy="2034312"/>
            <wp:effectExtent l="0" t="0" r="0" b="4445"/>
            <wp:docPr id="62893011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930118" name="Picture 2"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2034312"/>
                    </a:xfrm>
                    <a:prstGeom prst="rect">
                      <a:avLst/>
                    </a:prstGeom>
                  </pic:spPr>
                </pic:pic>
              </a:graphicData>
            </a:graphic>
          </wp:inline>
        </w:drawing>
      </w:r>
    </w:p>
    <w:p w14:paraId="51737E62" w14:textId="77777777" w:rsidR="00E761B4" w:rsidRPr="008851C4" w:rsidRDefault="00E761B4" w:rsidP="007D41F7">
      <w:pPr>
        <w:pStyle w:val="Caption"/>
        <w:framePr w:h="4925" w:hRule="exact" w:wrap="notBeside" w:vAnchor="text" w:hAnchor="page" w:x="1455" w:y="1" w:anchorLock="1"/>
        <w:pBdr>
          <w:top w:val="single" w:sz="6" w:space="1" w:color="auto"/>
          <w:left w:val="single" w:sz="6" w:space="1" w:color="auto"/>
          <w:bottom w:val="single" w:sz="6" w:space="1" w:color="auto"/>
          <w:right w:val="single" w:sz="6" w:space="1" w:color="auto"/>
        </w:pBdr>
      </w:pPr>
      <w:r>
        <w:t xml:space="preserve">Figure </w:t>
      </w:r>
      <w:r>
        <w:rPr>
          <w:noProof/>
        </w:rPr>
        <w:t xml:space="preserve">2:  Architecture of the proposed ABC-Net. The raw SP log and its corresponding set of engineered features, </w:t>
      </w:r>
      <m:oMath>
        <m:r>
          <m:rPr>
            <m:sty m:val="bi"/>
          </m:rPr>
          <w:rPr>
            <w:rFonts w:ascii="Cambria Math" w:hAnsi="Cambria Math"/>
            <w:noProof/>
          </w:rPr>
          <m:t>ξ</m:t>
        </m:r>
      </m:oMath>
      <w:r>
        <w:rPr>
          <w:noProof/>
        </w:rPr>
        <w:t xml:space="preserve">, are compressed into a latent representation, </w:t>
      </w:r>
      <m:oMath>
        <m:r>
          <m:rPr>
            <m:sty m:val="bi"/>
          </m:rPr>
          <w:rPr>
            <w:rFonts w:ascii="Cambria Math" w:hAnsi="Cambria Math"/>
            <w:noProof/>
          </w:rPr>
          <m:t>z</m:t>
        </m:r>
      </m:oMath>
      <w:r>
        <w:rPr>
          <w:noProof/>
        </w:rPr>
        <w:t xml:space="preserve">, through the encoder portion of the network, </w:t>
      </w:r>
      <m:oMath>
        <m:r>
          <w:rPr>
            <w:rFonts w:ascii="Cambria Math" w:hAnsi="Cambria Math"/>
            <w:noProof/>
          </w:rPr>
          <m:t>Enc</m:t>
        </m:r>
      </m:oMath>
      <w:r>
        <w:rPr>
          <w:noProof/>
        </w:rPr>
        <w:t xml:space="preserve">. The Decoder, </w:t>
      </w:r>
      <m:oMath>
        <m:r>
          <w:rPr>
            <w:rFonts w:ascii="Cambria Math" w:hAnsi="Cambria Math"/>
            <w:noProof/>
          </w:rPr>
          <m:t>Dec</m:t>
        </m:r>
      </m:oMath>
      <w:r>
        <w:rPr>
          <w:noProof/>
        </w:rPr>
        <w:t xml:space="preserve">, then predicts the baseline-corrected SP log, </w:t>
      </w:r>
      <m:oMath>
        <m:acc>
          <m:accPr>
            <m:ctrlPr>
              <w:rPr>
                <w:rFonts w:ascii="Cambria Math" w:hAnsi="Cambria Math"/>
                <w:b/>
                <w:bCs/>
                <w:i/>
                <w:noProof/>
              </w:rPr>
            </m:ctrlPr>
          </m:accPr>
          <m:e>
            <m:r>
              <m:rPr>
                <m:sty m:val="bi"/>
              </m:rPr>
              <w:rPr>
                <w:rFonts w:ascii="Cambria Math" w:hAnsi="Cambria Math"/>
                <w:noProof/>
              </w:rPr>
              <m:t>ξ</m:t>
            </m:r>
          </m:e>
        </m:acc>
      </m:oMath>
      <w:r>
        <w:rPr>
          <w:noProof/>
        </w:rPr>
        <w:t>, such that</w:t>
      </w:r>
      <w:r w:rsidRPr="009B4A3A">
        <w:rPr>
          <w:b/>
          <w:bCs/>
          <w:noProof/>
        </w:rPr>
        <w:t xml:space="preserve"> </w:t>
      </w:r>
      <m:oMath>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=Dec</m:t>
        </m:r>
        <m:d>
          <m:dPr>
            <m:ctrlPr>
              <w:rPr>
                <w:rFonts w:ascii="Cambria Math" w:hAnsi="Cambria Math"/>
                <w:i/>
                <w:noProof/>
              </w:rPr>
            </m:ctrlPr>
          </m:dPr>
          <m:e>
            <m:r>
              <m:rPr>
                <m:sty m:val="bi"/>
              </m:rPr>
              <w:rPr>
                <w:rFonts w:ascii="Cambria Math" w:hAnsi="Cambria Math"/>
                <w:noProof/>
              </w:rPr>
              <m:t>z</m:t>
            </m:r>
          </m:e>
        </m:d>
        <m:r>
          <w:rPr>
            <w:rFonts w:ascii="Cambria Math" w:hAnsi="Cambria Math"/>
            <w:noProof/>
          </w:rPr>
          <m:t>=Dec(Enc</m:t>
        </m:r>
        <m:d>
          <m:dPr>
            <m:ctrlPr>
              <w:rPr>
                <w:rFonts w:ascii="Cambria Math" w:hAnsi="Cambria Math"/>
                <w:i/>
                <w:noProof/>
              </w:rPr>
            </m:ctrlPr>
          </m:dPr>
          <m:e>
            <m:r>
              <m:rPr>
                <m:sty m:val="bi"/>
              </m:rPr>
              <w:rPr>
                <w:rFonts w:ascii="Cambria Math" w:hAnsi="Cambria Math"/>
                <w:noProof/>
              </w:rPr>
              <m:t>ξ</m:t>
            </m:r>
          </m:e>
        </m:d>
      </m:oMath>
      <w:r>
        <w:rPr>
          <w:noProof/>
        </w:rPr>
        <w:t>. The Encoder and Decoder are mirror images of each other, and each have 3 layers, with  residual concatenations used to connect the corresponding layers.</w:t>
      </w:r>
    </w:p>
    <w:p w14:paraId="466B253A" w14:textId="77777777" w:rsidR="00144661" w:rsidRDefault="00144661" w:rsidP="00A02CEE">
      <w:pPr>
        <w:pStyle w:val="AbstractSectionHeading"/>
      </w:pPr>
    </w:p>
    <w:p w14:paraId="7204FA3B" w14:textId="69358CE5" w:rsidR="00A02CEE" w:rsidRDefault="00A02CEE" w:rsidP="00A02CEE">
      <w:pPr>
        <w:pStyle w:val="AbstractSectionHeading"/>
      </w:pPr>
      <w:r>
        <w:t>Results</w:t>
      </w:r>
    </w:p>
    <w:p w14:paraId="6986D7CE" w14:textId="77777777" w:rsidR="00A02CEE" w:rsidRDefault="00A02CEE" w:rsidP="00DA248F">
      <w:pPr>
        <w:pStyle w:val="AbstractNormalText"/>
        <w:rPr>
          <w:noProof/>
        </w:rPr>
      </w:pPr>
    </w:p>
    <w:p w14:paraId="25374129" w14:textId="70003708" w:rsidR="008E6DDC" w:rsidRDefault="00FC5D78" w:rsidP="00DA248F">
      <w:pPr>
        <w:pStyle w:val="AbstractNormalText"/>
        <w:rPr>
          <w:noProof/>
        </w:rPr>
      </w:pPr>
      <w:r>
        <w:rPr>
          <w:noProof/>
        </w:rPr>
        <w:t xml:space="preserve">A subset of 389 wells is selected for </w:t>
      </w:r>
      <w:r w:rsidR="00004626">
        <w:rPr>
          <w:noProof/>
        </w:rPr>
        <w:t xml:space="preserve">model </w:t>
      </w:r>
      <w:r>
        <w:rPr>
          <w:noProof/>
        </w:rPr>
        <w:t>training</w:t>
      </w:r>
      <w:r w:rsidR="00004626">
        <w:rPr>
          <w:noProof/>
        </w:rPr>
        <w:t xml:space="preserve"> and withheld data testing</w:t>
      </w:r>
      <w:r>
        <w:rPr>
          <w:noProof/>
        </w:rPr>
        <w:t>. Each</w:t>
      </w:r>
      <w:r w:rsidR="00A02CEE">
        <w:rPr>
          <w:noProof/>
        </w:rPr>
        <w:t xml:space="preserve"> well</w:t>
      </w:r>
      <w:r>
        <w:rPr>
          <w:noProof/>
        </w:rPr>
        <w:t xml:space="preserve"> is processed and then partitioned into a random training and testing set with 300 and 89 wells, respectively. The </w:t>
      </w:r>
      <w:r w:rsidR="00A02CEE">
        <w:rPr>
          <w:noProof/>
        </w:rPr>
        <w:t>ABC-Net</w:t>
      </w:r>
      <w:r>
        <w:rPr>
          <w:noProof/>
        </w:rPr>
        <w:t xml:space="preserve"> is trained using the Adam optimizer with learning rate </w:t>
      </w:r>
      <w:r w:rsidR="00EA4FE4">
        <w:rPr>
          <w:noProof/>
        </w:rPr>
        <w:t>0.01 and batch size of 30 for 100 epochs using an NVIDIA RTX 3080 GPU. At each epoch, a random subset of 2</w:t>
      </w:r>
      <w:r w:rsidR="006B409C">
        <w:rPr>
          <w:noProof/>
        </w:rPr>
        <w:t>0</w:t>
      </w:r>
      <w:r w:rsidR="00EA4FE4">
        <w:rPr>
          <w:noProof/>
        </w:rPr>
        <w:t xml:space="preserve">% the batch size is used for validation. </w:t>
      </w:r>
      <w:r w:rsidR="00EA0CB3">
        <w:rPr>
          <w:noProof/>
        </w:rPr>
        <w:t xml:space="preserve">Mean Square Error (MSE) is used as the loss </w:t>
      </w:r>
      <w:r w:rsidR="00EA0CB3">
        <w:rPr>
          <w:noProof/>
        </w:rPr>
        <w:t xml:space="preserve">function, such that </w:t>
      </w:r>
      <m:oMath>
        <m:r>
          <m:rPr>
            <m:scr m:val="script"/>
          </m:rPr>
          <w:rPr>
            <w:rFonts w:ascii="Cambria Math" w:hAnsi="Cambria Math"/>
            <w:noProof/>
          </w:rPr>
          <m:t>L=</m:t>
        </m:r>
        <m:sSubSup>
          <m:sSubSupPr>
            <m:ctrlPr>
              <w:rPr>
                <w:rFonts w:ascii="Cambria Math" w:hAnsi="Cambria Math"/>
                <w:i/>
                <w:noProof/>
              </w:rPr>
            </m:ctrlPr>
          </m:sSubSupPr>
          <m:e>
            <m:d>
              <m:dPr>
                <m:begChr m:val="‖"/>
                <m:endChr m:val="‖"/>
                <m:ctrlPr>
                  <w:rPr>
                    <w:rFonts w:ascii="Cambria Math" w:hAnsi="Cambria Math"/>
                    <w:i/>
                    <w:noProof/>
                  </w:rPr>
                </m:ctrlPr>
              </m:dPr>
              <m:e>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r>
                  <w:rPr>
                    <w:rFonts w:ascii="Cambria Math" w:hAnsi="Cambria Math"/>
                    <w:noProof/>
                  </w:rPr>
                  <m:t>-</m:t>
                </m:r>
                <m:acc>
                  <m:accPr>
                    <m:ctrlPr>
                      <w:rPr>
                        <w:rFonts w:ascii="Cambria Math" w:hAnsi="Cambria Math"/>
                        <w:b/>
                        <w:bCs/>
                        <w:i/>
                        <w:noProof/>
                      </w:rPr>
                    </m:ctrlPr>
                  </m:accPr>
                  <m:e>
                    <m:r>
                      <m:rPr>
                        <m:sty m:val="bi"/>
                      </m:rPr>
                      <w:rPr>
                        <w:rFonts w:ascii="Cambria Math" w:hAnsi="Cambria Math"/>
                        <w:noProof/>
                      </w:rPr>
                      <m:t>ξ</m:t>
                    </m:r>
                  </m:e>
                </m:acc>
              </m:e>
            </m:d>
          </m:e>
          <m:sub>
            <m:r>
              <w:rPr>
                <w:rFonts w:ascii="Cambria Math" w:hAnsi="Cambria Math"/>
                <w:noProof/>
              </w:rPr>
              <m:t>2</m:t>
            </m:r>
          </m:sub>
          <m:sup>
            <m:r>
              <w:rPr>
                <w:rFonts w:ascii="Cambria Math" w:hAnsi="Cambria Math"/>
                <w:noProof/>
              </w:rPr>
              <m:t>2</m:t>
            </m:r>
          </m:sup>
        </m:sSubSup>
      </m:oMath>
      <w:r w:rsidR="00EA0CB3">
        <w:rPr>
          <w:noProof/>
        </w:rPr>
        <w:t xml:space="preserve">, where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sidR="00EA0CB3">
        <w:rPr>
          <w:noProof/>
        </w:rPr>
        <w:t xml:space="preserve"> is the manually labeled baseline-corrected SP log. </w:t>
      </w:r>
      <w:r w:rsidR="00EA4FE4">
        <w:rPr>
          <w:noProof/>
        </w:rPr>
        <w:t xml:space="preserve">The model has a total of 89,681 parameters and requires approximately 1.64 hours </w:t>
      </w:r>
      <w:ins w:id="62" w:author="Torres-Verdin, Carlos" w:date="2024-03-12T15:53:00Z">
        <w:r w:rsidR="0013090D">
          <w:rPr>
            <w:noProof/>
          </w:rPr>
          <w:t xml:space="preserve">of CPU time </w:t>
        </w:r>
      </w:ins>
      <w:r w:rsidR="00EA4FE4">
        <w:rPr>
          <w:noProof/>
        </w:rPr>
        <w:t xml:space="preserve">to train. </w:t>
      </w:r>
    </w:p>
    <w:p w14:paraId="42E96214" w14:textId="7050BF3F" w:rsidR="00E761B4" w:rsidRDefault="002F7B67" w:rsidP="00DA248F">
      <w:pPr>
        <w:pStyle w:val="AbstractNormalText"/>
        <w:rPr>
          <w:noProof/>
        </w:rPr>
      </w:pPr>
      <w:r>
        <w:rPr>
          <w:noProof/>
        </w:rPr>
        <w:t xml:space="preserve">Comparing the baseline-corrected SP log predicted from ABC-Net, </w:t>
      </w:r>
      <m:oMath>
        <m:acc>
          <m:accPr>
            <m:ctrlPr>
              <w:rPr>
                <w:rFonts w:ascii="Cambria Math" w:hAnsi="Cambria Math"/>
                <w:b/>
                <w:bCs/>
                <w:i/>
                <w:noProof/>
              </w:rPr>
            </m:ctrlPr>
          </m:accPr>
          <m:e>
            <m:r>
              <m:rPr>
                <m:sty m:val="bi"/>
              </m:rPr>
              <w:rPr>
                <w:rFonts w:ascii="Cambria Math" w:hAnsi="Cambria Math"/>
                <w:noProof/>
              </w:rPr>
              <m:t>ξ</m:t>
            </m:r>
          </m:e>
        </m:acc>
      </m:oMath>
      <w:r>
        <w:rPr>
          <w:noProof/>
        </w:rPr>
        <w:t>, against manually</w:t>
      </w:r>
      <w:r w:rsidR="003714D9">
        <w:rPr>
          <w:noProof/>
        </w:rPr>
        <w:t>-</w:t>
      </w:r>
      <w:r>
        <w:rPr>
          <w:noProof/>
        </w:rPr>
        <w:t xml:space="preserve">labeled SP logs, </w:t>
      </w:r>
      <m:oMath>
        <m:sSup>
          <m:sSupPr>
            <m:ctrlPr>
              <w:rPr>
                <w:rFonts w:ascii="Cambria Math" w:hAnsi="Cambria Math"/>
                <w:b/>
                <w:bCs/>
                <w:i/>
                <w:noProof/>
              </w:rPr>
            </m:ctrlPr>
          </m:sSupPr>
          <m:e>
            <m:acc>
              <m:accPr>
                <m:ctrlPr>
                  <w:rPr>
                    <w:rFonts w:ascii="Cambria Math" w:hAnsi="Cambria Math"/>
                    <w:b/>
                    <w:bCs/>
                    <w:i/>
                    <w:noProof/>
                  </w:rPr>
                </m:ctrlPr>
              </m:accPr>
              <m:e>
                <m:r>
                  <m:rPr>
                    <m:sty m:val="bi"/>
                  </m:rPr>
                  <w:rPr>
                    <w:rFonts w:ascii="Cambria Math" w:hAnsi="Cambria Math"/>
                    <w:noProof/>
                  </w:rPr>
                  <m:t>ξ</m:t>
                </m:r>
              </m:e>
            </m:acc>
          </m:e>
          <m:sup>
            <m:r>
              <m:rPr>
                <m:sty m:val="bi"/>
              </m:rPr>
              <w:rPr>
                <w:rFonts w:ascii="Cambria Math" w:hAnsi="Cambria Math"/>
                <w:noProof/>
              </w:rPr>
              <m:t>*</m:t>
            </m:r>
          </m:sup>
        </m:sSup>
      </m:oMath>
      <w:r>
        <w:rPr>
          <w:noProof/>
        </w:rPr>
        <w:t>, t</w:t>
      </w:r>
      <w:r w:rsidR="00EA4FE4">
        <w:rPr>
          <w:noProof/>
        </w:rPr>
        <w:t xml:space="preserve">he average training and </w:t>
      </w:r>
      <w:r w:rsidR="00004626">
        <w:rPr>
          <w:noProof/>
        </w:rPr>
        <w:t xml:space="preserve">withheld data </w:t>
      </w:r>
      <w:r w:rsidR="00EA4FE4">
        <w:rPr>
          <w:noProof/>
        </w:rPr>
        <w:t xml:space="preserve">testing </w:t>
      </w:r>
      <w:r w:rsidR="008E6DDC">
        <w:rPr>
          <w:noProof/>
        </w:rPr>
        <w:t>error</w:t>
      </w:r>
      <w:r w:rsidR="00EA4FE4">
        <w:rPr>
          <w:noProof/>
        </w:rPr>
        <w:t xml:space="preserve"> </w:t>
      </w:r>
      <w:r w:rsidR="003714D9">
        <w:rPr>
          <w:noProof/>
        </w:rPr>
        <w:t>are</w:t>
      </w:r>
      <w:r w:rsidR="00EA4FE4">
        <w:rPr>
          <w:noProof/>
        </w:rPr>
        <w:t xml:space="preserve"> 12.9% and 13.6%, respectively. </w:t>
      </w:r>
      <w:r>
        <w:rPr>
          <w:noProof/>
        </w:rPr>
        <w:t xml:space="preserve">Figure 3 shows the raw and baseline-corrected SP logs for 3 randomly selected wells. </w:t>
      </w:r>
      <w:r w:rsidR="00EA4FE4">
        <w:rPr>
          <w:noProof/>
        </w:rPr>
        <w:t xml:space="preserve">Once trained, each test prediction </w:t>
      </w:r>
      <w:r w:rsidR="003714D9">
        <w:rPr>
          <w:noProof/>
        </w:rPr>
        <w:t>requires</w:t>
      </w:r>
      <w:r w:rsidR="00EA4FE4">
        <w:rPr>
          <w:noProof/>
        </w:rPr>
        <w:t xml:space="preserve"> 420 mi</w:t>
      </w:r>
      <w:r w:rsidR="00281A84">
        <w:rPr>
          <w:noProof/>
        </w:rPr>
        <w:t>l</w:t>
      </w:r>
      <w:r w:rsidR="00EA4FE4">
        <w:rPr>
          <w:noProof/>
        </w:rPr>
        <w:t>liseconds</w:t>
      </w:r>
      <w:ins w:id="63" w:author="Torres-Verdin, Carlos" w:date="2024-03-12T15:53:00Z">
        <w:r w:rsidR="0013090D">
          <w:rPr>
            <w:noProof/>
          </w:rPr>
          <w:t xml:space="preserve"> of CPU time</w:t>
        </w:r>
      </w:ins>
      <w:r w:rsidR="00EA4FE4">
        <w:rPr>
          <w:noProof/>
        </w:rPr>
        <w:t>, providing a significant advantage for rapid</w:t>
      </w:r>
      <w:r w:rsidR="003714D9">
        <w:rPr>
          <w:noProof/>
        </w:rPr>
        <w:t xml:space="preserve"> baseline correction without the need </w:t>
      </w:r>
      <w:r w:rsidR="00144661">
        <w:rPr>
          <w:noProof/>
        </w:rPr>
        <w:t>for</w:t>
      </w:r>
      <w:r w:rsidR="003714D9">
        <w:rPr>
          <w:noProof/>
        </w:rPr>
        <w:t xml:space="preserve"> manual interpretation.</w:t>
      </w:r>
    </w:p>
    <w:p w14:paraId="2B91ED0B" w14:textId="77777777" w:rsidR="00500459" w:rsidRDefault="00500459" w:rsidP="007D41F7">
      <w:pPr>
        <w:pStyle w:val="AbstractFrame"/>
        <w:framePr w:h="5299" w:hRule="exact" w:hSpace="0" w:vSpace="0" w:wrap="notBeside" w:hAnchor="page" w:x="6524" w:y="1" w:anchorLock="1"/>
      </w:pPr>
      <w:r w:rsidRPr="00DE0DA8">
        <w:rPr>
          <w:noProof/>
        </w:rPr>
        <w:drawing>
          <wp:inline distT="0" distB="0" distL="0" distR="0" wp14:anchorId="61FC0D7E" wp14:editId="5275DD60">
            <wp:extent cx="2743819" cy="2898476"/>
            <wp:effectExtent l="0" t="0" r="0" b="0"/>
            <wp:docPr id="1040904987"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987" name="Picture 1" descr="A graph of different types of data&#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819" cy="2898476"/>
                    </a:xfrm>
                    <a:prstGeom prst="rect">
                      <a:avLst/>
                    </a:prstGeom>
                  </pic:spPr>
                </pic:pic>
              </a:graphicData>
            </a:graphic>
          </wp:inline>
        </w:drawing>
      </w:r>
    </w:p>
    <w:p w14:paraId="183F764C" w14:textId="309C2703" w:rsidR="00500459" w:rsidRPr="008851C4" w:rsidRDefault="00500459" w:rsidP="007D41F7">
      <w:pPr>
        <w:pStyle w:val="Caption"/>
        <w:framePr w:h="5299" w:hRule="exact" w:wrap="notBeside" w:vAnchor="text" w:hAnchor="page" w:x="6524" w:y="1" w:anchorLock="1"/>
        <w:pBdr>
          <w:top w:val="single" w:sz="6" w:space="1" w:color="auto"/>
          <w:left w:val="single" w:sz="6" w:space="1" w:color="auto"/>
          <w:bottom w:val="single" w:sz="6" w:space="1" w:color="auto"/>
          <w:right w:val="single" w:sz="6" w:space="1" w:color="auto"/>
        </w:pBdr>
      </w:pPr>
      <w:r>
        <w:t xml:space="preserve">Figure </w:t>
      </w:r>
      <w:r>
        <w:rPr>
          <w:noProof/>
        </w:rPr>
        <w:t>3:  The raw SP log (purple), manually-labeled baseline-corrected SP log (blue), and predicted baseline-corrected SP log (black) using ABC-Net for three randomly selected wells.</w:t>
      </w:r>
    </w:p>
    <w:p w14:paraId="4C749201" w14:textId="5AEBBE18" w:rsidR="006B409C" w:rsidRDefault="006B409C" w:rsidP="006B409C">
      <w:pPr>
        <w:pStyle w:val="AbstractNormalText"/>
        <w:rPr>
          <w:noProof/>
        </w:rPr>
      </w:pPr>
      <w:r>
        <w:rPr>
          <w:noProof/>
        </w:rPr>
        <w:t xml:space="preserve">We observe that ABC-Net is capable of estimating the baseline-corrected SP log accurately and rapidly within 13% error. Due to the lossy compression of the Encoder-Decoder architecture, there are differences in terms of amplitude at several locations along the well; however, the baseline-corrected trend is accurately captured everywhere. </w:t>
      </w:r>
    </w:p>
    <w:p w14:paraId="5B9F32CF" w14:textId="77777777" w:rsidR="006B409C" w:rsidRDefault="006B409C" w:rsidP="002F7B67">
      <w:pPr>
        <w:pStyle w:val="AbstractNormalText"/>
        <w:rPr>
          <w:noProof/>
        </w:rPr>
      </w:pPr>
    </w:p>
    <w:p w14:paraId="62842ECD" w14:textId="4EBF1F24" w:rsidR="002F7B67" w:rsidRDefault="002F7B67" w:rsidP="002F7B67">
      <w:pPr>
        <w:pStyle w:val="AbstractNormalText"/>
        <w:rPr>
          <w:noProof/>
        </w:rPr>
      </w:pPr>
      <w:r>
        <w:rPr>
          <w:noProof/>
        </w:rPr>
        <w:t>The predicted baseline-corrected SP logs from ABC-Net are used to calcul</w:t>
      </w:r>
      <w:r w:rsidR="006B409C">
        <w:rPr>
          <w:noProof/>
        </w:rPr>
        <w:t>a</w:t>
      </w:r>
      <w:r>
        <w:rPr>
          <w:noProof/>
        </w:rPr>
        <w:t xml:space="preserve">te the volumetric concentration of shale,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as a function of depth along the well as follows:</w:t>
      </w:r>
    </w:p>
    <w:p w14:paraId="6B35F6AD" w14:textId="125A2CA2" w:rsidR="002F7B67" w:rsidRPr="002F7B67" w:rsidRDefault="00BE7388"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r>
                    <w:rPr>
                      <w:rFonts w:ascii="Cambria Math" w:hAnsi="Cambria Math"/>
                      <w:noProof/>
                    </w:rPr>
                    <m:t>C</m:t>
                  </m:r>
                </m:e>
                <m:sub>
                  <m:r>
                    <w:rPr>
                      <w:rFonts w:ascii="Cambria Math" w:hAnsi="Cambria Math"/>
                      <w:noProof/>
                    </w:rPr>
                    <m:t>s</m:t>
                  </m:r>
                  <m:r>
                    <w:rPr>
                      <w:rFonts w:ascii="Cambria Math" w:hAnsi="Cambria Math"/>
                      <w:noProof/>
                    </w:rPr>
                    <m:t>h</m:t>
                  </m:r>
                </m:sub>
              </m:sSub>
              <m:d>
                <m:dPr>
                  <m:ctrlPr>
                    <w:rPr>
                      <w:rFonts w:ascii="Cambria Math" w:hAnsi="Cambria Math"/>
                      <w:i/>
                      <w:noProof/>
                    </w:rPr>
                  </m:ctrlPr>
                </m:dPr>
                <m:e>
                  <m:acc>
                    <m:accPr>
                      <m:ctrlPr>
                        <w:rPr>
                          <w:rFonts w:ascii="Cambria Math" w:hAnsi="Cambria Math"/>
                          <w:b/>
                          <w:bCs/>
                          <w:i/>
                          <w:noProof/>
                        </w:rPr>
                      </m:ctrlPr>
                    </m:accPr>
                    <m:e>
                      <m:r>
                        <m:rPr>
                          <m:sty m:val="bi"/>
                        </m:rPr>
                        <w:rPr>
                          <w:rFonts w:ascii="Cambria Math" w:hAnsi="Cambria Math"/>
                          <w:noProof/>
                        </w:rPr>
                        <m:t>ξ</m:t>
                      </m:r>
                    </m:e>
                  </m:acc>
                </m:e>
              </m:d>
              <m:r>
                <w:rPr>
                  <w:rFonts w:ascii="Cambria Math" w:hAnsi="Cambria Math"/>
                  <w:noProof/>
                </w:rPr>
                <m:t>=</m:t>
              </m:r>
              <m:f>
                <m:fPr>
                  <m:ctrlPr>
                    <w:rPr>
                      <w:rFonts w:ascii="Cambria Math" w:hAnsi="Cambria Math"/>
                      <w:i/>
                      <w:noProof/>
                    </w:rPr>
                  </m:ctrlPr>
                </m:fPr>
                <m:num>
                  <m:acc>
                    <m:accPr>
                      <m:ctrlPr>
                        <w:rPr>
                          <w:rFonts w:ascii="Cambria Math" w:hAnsi="Cambria Math"/>
                          <w:b/>
                          <w:bCs/>
                          <w:i/>
                          <w:noProof/>
                        </w:rPr>
                      </m:ctrlPr>
                    </m:accPr>
                    <m:e>
                      <m:r>
                        <m:rPr>
                          <m:sty m:val="bi"/>
                        </m:rPr>
                        <w:rPr>
                          <w:rFonts w:ascii="Cambria Math" w:hAnsi="Cambria Math"/>
                          <w:noProof/>
                        </w:rPr>
                        <m:t>ξ</m:t>
                      </m:r>
                    </m:e>
                  </m:acc>
                  <m:r>
                    <w:rPr>
                      <w:rFonts w:ascii="Cambria Math" w:hAnsi="Cambria Math"/>
                      <w:noProof/>
                    </w:rPr>
                    <m:t>-</m:t>
                  </m:r>
                  <m:sSub>
                    <m:sSubPr>
                      <m:ctrlPr>
                        <w:rPr>
                          <w:rFonts w:ascii="Cambria Math" w:hAnsi="Cambria Math"/>
                          <w:i/>
                          <w:noProof/>
                        </w:rPr>
                      </m:ctrlPr>
                    </m:sSubPr>
                    <m:e>
                      <m:acc>
                        <m:accPr>
                          <m:ctrlPr>
                            <w:rPr>
                              <w:rFonts w:ascii="Cambria Math" w:hAnsi="Cambria Math"/>
                              <w:i/>
                              <w:noProof/>
                            </w:rPr>
                          </m:ctrlPr>
                        </m:accPr>
                        <m:e>
                          <m:r>
                            <m:rPr>
                              <m:sty m:val="bi"/>
                            </m:rPr>
                            <w:rPr>
                              <w:rFonts w:ascii="Cambria Math" w:hAnsi="Cambria Math"/>
                              <w:noProof/>
                            </w:rPr>
                            <m:t>ξ</m:t>
                          </m:r>
                        </m:e>
                      </m:acc>
                    </m:e>
                    <m:sub>
                      <m:r>
                        <w:rPr>
                          <w:rFonts w:ascii="Cambria Math" w:hAnsi="Cambria Math"/>
                          <w:noProof/>
                        </w:rPr>
                        <m:t>10</m:t>
                      </m:r>
                    </m:sub>
                  </m:sSub>
                </m:num>
                <m:den>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r>
                    <w:rPr>
                      <w:rFonts w:ascii="Cambria Math" w:hAnsi="Cambria Math"/>
                      <w:noProof/>
                    </w:rPr>
                    <m:t>-</m:t>
                  </m:r>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den>
              </m:f>
              <m:r>
                <w:rPr>
                  <w:rFonts w:ascii="Cambria Math" w:hAnsi="Cambria Math"/>
                  <w:noProof/>
                </w:rPr>
                <m:t>, #</m:t>
              </m:r>
              <m:d>
                <m:dPr>
                  <m:ctrlPr>
                    <w:rPr>
                      <w:rFonts w:ascii="Cambria Math" w:hAnsi="Cambria Math"/>
                      <w:i/>
                      <w:noProof/>
                    </w:rPr>
                  </m:ctrlPr>
                </m:dPr>
                <m:e>
                  <m:r>
                    <w:rPr>
                      <w:rFonts w:ascii="Cambria Math" w:hAnsi="Cambria Math"/>
                      <w:noProof/>
                    </w:rPr>
                    <m:t>9</m:t>
                  </m:r>
                </m:e>
              </m:d>
            </m:e>
          </m:eqArr>
        </m:oMath>
      </m:oMathPara>
    </w:p>
    <w:p w14:paraId="16782F7C" w14:textId="286EF0DC" w:rsidR="000B65BB" w:rsidRDefault="002F7B67" w:rsidP="002F7B67">
      <w:pPr>
        <w:pStyle w:val="AbstractNormalText"/>
        <w:rPr>
          <w:noProof/>
        </w:rPr>
      </w:pPr>
      <w:r>
        <w:rPr>
          <w:noProof/>
        </w:rPr>
        <w:t xml:space="preserve">where </w:t>
      </w:r>
      <m:oMath>
        <m:sSub>
          <m:sSubPr>
            <m:ctrlPr>
              <w:rPr>
                <w:rFonts w:ascii="Cambria Math" w:hAnsi="Cambria Math"/>
                <w:b/>
                <w:bCs/>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90</m:t>
            </m:r>
          </m:sub>
        </m:sSub>
      </m:oMath>
      <w:r>
        <w:rPr>
          <w:noProof/>
        </w:rPr>
        <w:t xml:space="preserve"> and </w:t>
      </w:r>
      <m:oMath>
        <m:sSub>
          <m:sSubPr>
            <m:ctrlPr>
              <w:rPr>
                <w:rFonts w:ascii="Cambria Math" w:hAnsi="Cambria Math"/>
                <w:i/>
                <w:noProof/>
              </w:rPr>
            </m:ctrlPr>
          </m:sSubPr>
          <m:e>
            <m:acc>
              <m:accPr>
                <m:ctrlPr>
                  <w:rPr>
                    <w:rFonts w:ascii="Cambria Math" w:hAnsi="Cambria Math"/>
                    <w:b/>
                    <w:bCs/>
                    <w:i/>
                    <w:noProof/>
                  </w:rPr>
                </m:ctrlPr>
              </m:accPr>
              <m:e>
                <m:r>
                  <m:rPr>
                    <m:sty m:val="bi"/>
                  </m:rPr>
                  <w:rPr>
                    <w:rFonts w:ascii="Cambria Math" w:hAnsi="Cambria Math"/>
                    <w:noProof/>
                  </w:rPr>
                  <m:t>ξ</m:t>
                </m:r>
              </m:e>
            </m:acc>
          </m:e>
          <m:sub>
            <m:r>
              <w:rPr>
                <w:rFonts w:ascii="Cambria Math" w:hAnsi="Cambria Math"/>
                <w:noProof/>
              </w:rPr>
              <m:t>10</m:t>
            </m:r>
          </m:sub>
        </m:sSub>
      </m:oMath>
      <w:r>
        <w:rPr>
          <w:noProof/>
        </w:rPr>
        <w:t xml:space="preserve"> represent the 90</w:t>
      </w:r>
      <w:r w:rsidRPr="002F7B67">
        <w:rPr>
          <w:noProof/>
          <w:vertAlign w:val="superscript"/>
        </w:rPr>
        <w:t>th</w:t>
      </w:r>
      <w:r>
        <w:rPr>
          <w:noProof/>
        </w:rPr>
        <w:t xml:space="preserve"> and 10</w:t>
      </w:r>
      <w:r w:rsidRPr="002F7B67">
        <w:rPr>
          <w:noProof/>
          <w:vertAlign w:val="superscript"/>
        </w:rPr>
        <w:t>th</w:t>
      </w:r>
      <w:r>
        <w:rPr>
          <w:noProof/>
        </w:rPr>
        <w:t xml:space="preserve"> percentile of the baseline-corrected SP log. </w:t>
      </w:r>
      <w:r w:rsidR="00A02CEE">
        <w:rPr>
          <w:noProof/>
        </w:rPr>
        <w:t xml:space="preserve">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A02CEE">
        <w:rPr>
          <w:noProof/>
        </w:rPr>
        <w:t xml:space="preserve"> for 3 randomly selected wells.</w:t>
      </w:r>
    </w:p>
    <w:p w14:paraId="4FC5C896" w14:textId="77777777" w:rsidR="00500459" w:rsidRDefault="00500459" w:rsidP="002F7B67">
      <w:pPr>
        <w:pStyle w:val="AbstractNormalText"/>
        <w:rPr>
          <w:noProof/>
        </w:rPr>
      </w:pPr>
    </w:p>
    <w:p w14:paraId="07903159" w14:textId="30FC6810" w:rsidR="006B409C" w:rsidRDefault="00A02CEE" w:rsidP="002F7B67">
      <w:pPr>
        <w:pStyle w:val="AbstractNormalText"/>
        <w:rPr>
          <w:noProof/>
        </w:rPr>
      </w:pPr>
      <w:r>
        <w:rPr>
          <w:noProof/>
        </w:rPr>
        <w:t xml:space="preserve">Given that the SP log is a lithology-dependent well log, the estimation of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provides a quick interpretation of permeable</w:t>
      </w:r>
      <w:r w:rsidR="00500459">
        <w:rPr>
          <w:noProof/>
        </w:rPr>
        <w:t xml:space="preserve"> zones</w:t>
      </w:r>
      <w:r>
        <w:rPr>
          <w:noProof/>
        </w:rPr>
        <w:t xml:space="preserve"> and impermeable </w:t>
      </w:r>
      <w:r w:rsidR="00500459">
        <w:rPr>
          <w:noProof/>
        </w:rPr>
        <w:t>seals</w:t>
      </w:r>
      <w:r>
        <w:rPr>
          <w:noProof/>
        </w:rPr>
        <w:t xml:space="preserve"> as sweet spots for potential CO</w:t>
      </w:r>
      <w:r>
        <w:rPr>
          <w:noProof/>
          <w:vertAlign w:val="subscript"/>
        </w:rPr>
        <w:t>2</w:t>
      </w:r>
      <w:r>
        <w:rPr>
          <w:noProof/>
        </w:rPr>
        <w:t xml:space="preserve"> storage. </w:t>
      </w:r>
      <w:r w:rsidR="00466AE7">
        <w:rPr>
          <w:noProof/>
        </w:rPr>
        <w:t xml:space="preserve">To </w:t>
      </w:r>
      <w:r w:rsidR="0083474C">
        <w:rPr>
          <w:noProof/>
        </w:rPr>
        <w:t>interpret the sweet spots along the well, we compute the moving window average of</w:t>
      </w:r>
      <w:r w:rsidR="00E713E8">
        <w:rPr>
          <w:noProof/>
        </w:rPr>
        <w:t xml:space="preserve"> the estimated</w:t>
      </w:r>
      <w:r w:rsidR="0083474C">
        <w:rPr>
          <w:noProof/>
        </w:rPr>
        <w:t xml:space="preserve">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sidR="0083474C">
        <w:rPr>
          <w:noProof/>
        </w:rPr>
        <w:t xml:space="preserve"> as</w:t>
      </w:r>
      <w:del w:id="64" w:author="Torres-Verdin, Carlos" w:date="2024-03-12T15:54:00Z">
        <w:r w:rsidR="006B409C" w:rsidDel="0013090D">
          <w:rPr>
            <w:noProof/>
          </w:rPr>
          <w:delText>:</w:delText>
        </w:r>
      </w:del>
    </w:p>
    <w:p w14:paraId="7C40641C" w14:textId="35F39AE1" w:rsidR="006B409C" w:rsidRPr="006B409C" w:rsidRDefault="00BE7388" w:rsidP="002F7B67">
      <w:pPr>
        <w:pStyle w:val="AbstractNormalText"/>
        <w:rPr>
          <w:noProof/>
        </w:rPr>
      </w:pPr>
      <m:oMathPara>
        <m:oMath>
          <m:eqArr>
            <m:eqArrPr>
              <m:maxDist m:val="1"/>
              <m:ctrlPr>
                <w:rPr>
                  <w:rFonts w:ascii="Cambria Math" w:hAnsi="Cambria Math"/>
                  <w:i/>
                  <w:noProof/>
                </w:rPr>
              </m:ctrlPr>
            </m:eqArrPr>
            <m:e>
              <m:sSub>
                <m:sSubPr>
                  <m:ctrlPr>
                    <w:rPr>
                      <w:rFonts w:ascii="Cambria Math" w:hAnsi="Cambria Math"/>
                      <w:i/>
                      <w:noProof/>
                    </w:rPr>
                  </m:ctrlPr>
                </m:sSubPr>
                <m:e>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m:t>
                          </m:r>
                          <m:r>
                            <w:rPr>
                              <w:rFonts w:ascii="Cambria Math" w:hAnsi="Cambria Math"/>
                              <w:noProof/>
                            </w:rPr>
                            <m:t>h</m:t>
                          </m:r>
                        </m:sub>
                      </m:sSub>
                      <m:r>
                        <w:rPr>
                          <w:rFonts w:ascii="Cambria Math" w:hAnsi="Cambria Math"/>
                          <w:noProof/>
                        </w:rPr>
                        <m:t>*</m:t>
                      </m:r>
                      <m:r>
                        <w:rPr>
                          <w:rFonts w:ascii="Cambria Math" w:hAnsi="Cambria Math"/>
                          <w:noProof/>
                        </w:rPr>
                        <m:t>U</m:t>
                      </m:r>
                    </m:e>
                  </m:d>
                </m:e>
                <m:sub>
                  <m:r>
                    <w:rPr>
                      <w:rFonts w:ascii="Cambria Math" w:hAnsi="Cambria Math"/>
                      <w:noProof/>
                    </w:rPr>
                    <m:t>n</m:t>
                  </m:r>
                </m:sub>
              </m:sSub>
              <m:r>
                <w:rPr>
                  <w:rFonts w:ascii="Cambria Math" w:hAnsi="Cambria Math"/>
                  <w:noProof/>
                </w:rPr>
                <m:t>=</m:t>
              </m:r>
              <m:nary>
                <m:naryPr>
                  <m:chr m:val="∑"/>
                  <m:ctrlPr>
                    <w:rPr>
                      <w:rFonts w:ascii="Cambria Math" w:hAnsi="Cambria Math"/>
                      <w:i/>
                      <w:noProof/>
                    </w:rPr>
                  </m:ctrlPr>
                </m:naryPr>
                <m:sub>
                  <m:r>
                    <w:rPr>
                      <w:rFonts w:ascii="Cambria Math" w:hAnsi="Cambria Math"/>
                      <w:noProof/>
                    </w:rPr>
                    <m:t>m</m:t>
                  </m:r>
                  <m:r>
                    <w:rPr>
                      <w:rFonts w:ascii="Cambria Math" w:hAnsi="Cambria Math"/>
                      <w:noProof/>
                    </w:rPr>
                    <m:t>=-∞</m:t>
                  </m:r>
                </m:sub>
                <m:sup>
                  <m:r>
                    <w:rPr>
                      <w:rFonts w:ascii="Cambria Math" w:hAnsi="Cambria Math"/>
                      <w:noProof/>
                    </w:rPr>
                    <m:t>∞</m:t>
                  </m:r>
                </m:sup>
                <m:e>
                  <m:sSub>
                    <m:sSubPr>
                      <m:ctrlPr>
                        <w:rPr>
                          <w:rFonts w:ascii="Cambria Math" w:hAnsi="Cambria Math"/>
                          <w:i/>
                          <w:noProof/>
                        </w:rPr>
                      </m:ctrlPr>
                    </m:sSubPr>
                    <m:e>
                      <m:sSub>
                        <m:sSubPr>
                          <m:ctrlPr>
                            <w:rPr>
                              <w:rFonts w:ascii="Cambria Math" w:hAnsi="Cambria Math"/>
                              <w:i/>
                              <w:noProof/>
                            </w:rPr>
                          </m:ctrlPr>
                        </m:sSubPr>
                        <m:e>
                          <m:r>
                            <w:rPr>
                              <w:rFonts w:ascii="Cambria Math" w:hAnsi="Cambria Math"/>
                              <w:noProof/>
                            </w:rPr>
                            <m:t>C</m:t>
                          </m:r>
                        </m:e>
                        <m:sub>
                          <m:r>
                            <w:rPr>
                              <w:rFonts w:ascii="Cambria Math" w:hAnsi="Cambria Math"/>
                              <w:noProof/>
                            </w:rPr>
                            <m:t>s</m:t>
                          </m:r>
                          <m:r>
                            <w:rPr>
                              <w:rFonts w:ascii="Cambria Math" w:hAnsi="Cambria Math"/>
                              <w:noProof/>
                            </w:rPr>
                            <m:t>h</m:t>
                          </m:r>
                        </m:sub>
                      </m:sSub>
                    </m:e>
                    <m:sub>
                      <m:r>
                        <w:rPr>
                          <w:rFonts w:ascii="Cambria Math" w:hAnsi="Cambria Math"/>
                          <w:noProof/>
                        </w:rPr>
                        <m:t>m</m:t>
                      </m:r>
                    </m:sub>
                  </m:sSub>
                  <m:sSub>
                    <m:sSubPr>
                      <m:ctrlPr>
                        <w:rPr>
                          <w:rFonts w:ascii="Cambria Math" w:hAnsi="Cambria Math"/>
                          <w:i/>
                          <w:noProof/>
                        </w:rPr>
                      </m:ctrlPr>
                    </m:sSubPr>
                    <m:e>
                      <m:r>
                        <w:rPr>
                          <w:rFonts w:ascii="Cambria Math" w:hAnsi="Cambria Math"/>
                          <w:noProof/>
                        </w:rPr>
                        <m:t>U</m:t>
                      </m:r>
                    </m:e>
                    <m:sub>
                      <m:r>
                        <w:rPr>
                          <w:rFonts w:ascii="Cambria Math" w:hAnsi="Cambria Math"/>
                          <w:noProof/>
                        </w:rPr>
                        <m:t>n</m:t>
                      </m:r>
                      <m:r>
                        <w:rPr>
                          <w:rFonts w:ascii="Cambria Math" w:hAnsi="Cambria Math"/>
                          <w:noProof/>
                        </w:rPr>
                        <m:t>-</m:t>
                      </m:r>
                      <m:r>
                        <w:rPr>
                          <w:rFonts w:ascii="Cambria Math" w:hAnsi="Cambria Math"/>
                          <w:noProof/>
                        </w:rPr>
                        <m:t>m</m:t>
                      </m:r>
                    </m:sub>
                  </m:sSub>
                </m:e>
              </m:nary>
              <m:r>
                <w:rPr>
                  <w:rFonts w:ascii="Cambria Math" w:hAnsi="Cambria Math"/>
                  <w:noProof/>
                </w:rPr>
                <m:t xml:space="preserve"> , #</m:t>
              </m:r>
              <m:d>
                <m:dPr>
                  <m:ctrlPr>
                    <w:rPr>
                      <w:rFonts w:ascii="Cambria Math" w:hAnsi="Cambria Math"/>
                      <w:i/>
                      <w:noProof/>
                    </w:rPr>
                  </m:ctrlPr>
                </m:dPr>
                <m:e>
                  <m:r>
                    <w:rPr>
                      <w:rFonts w:ascii="Cambria Math" w:hAnsi="Cambria Math"/>
                      <w:noProof/>
                    </w:rPr>
                    <m:t>10</m:t>
                  </m:r>
                </m:e>
              </m:d>
            </m:e>
          </m:eqArr>
        </m:oMath>
      </m:oMathPara>
    </w:p>
    <w:p w14:paraId="5725FDFB" w14:textId="125258B6" w:rsidR="002D53E0" w:rsidRDefault="006B409C" w:rsidP="006B409C">
      <w:pPr>
        <w:pStyle w:val="AbstractNormalText"/>
        <w:rPr>
          <w:noProof/>
        </w:rPr>
      </w:pPr>
      <w:r>
        <w:rPr>
          <w:noProof/>
        </w:rPr>
        <w:t xml:space="preserve">where </w:t>
      </w:r>
      <m:oMath>
        <m:r>
          <w:rPr>
            <w:rFonts w:ascii="Cambria Math" w:hAnsi="Cambria Math"/>
            <w:noProof/>
          </w:rPr>
          <m:t>*</m:t>
        </m:r>
      </m:oMath>
      <w:r>
        <w:rPr>
          <w:noProof/>
        </w:rPr>
        <w:t xml:space="preserve"> is the convolution operator and </w:t>
      </w:r>
      <m:oMath>
        <m:r>
          <w:rPr>
            <w:rFonts w:ascii="Cambria Math" w:hAnsi="Cambria Math"/>
            <w:noProof/>
          </w:rPr>
          <m:t>U</m:t>
        </m:r>
      </m:oMath>
      <w:r>
        <w:rPr>
          <w:noProof/>
        </w:rPr>
        <w:t xml:space="preserve"> is the unit step function. The window is defined to have a size </w:t>
      </w:r>
      <m:oMath>
        <m:r>
          <w:rPr>
            <w:rFonts w:ascii="Cambria Math" w:hAnsi="Cambria Math"/>
            <w:noProof/>
          </w:rPr>
          <m:t>n=400</m:t>
        </m:r>
      </m:oMath>
      <w:r>
        <w:rPr>
          <w:noProof/>
        </w:rPr>
        <w:t xml:space="preserve">, corresponding to 200 ft for a well log with sampling rate of 0.5 ft. A cutoff, </w:t>
      </w:r>
      <m:oMath>
        <m:r>
          <w:rPr>
            <w:rFonts w:ascii="Cambria Math" w:hAnsi="Cambria Math"/>
            <w:noProof/>
          </w:rPr>
          <m:t>κ</m:t>
        </m:r>
      </m:oMath>
      <w:r>
        <w:rPr>
          <w:noProof/>
        </w:rPr>
        <w:t xml:space="preserve">, is defined to mask the sweet spots such that </w:t>
      </w:r>
      <m:oMath>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r>
              <w:rPr>
                <w:rFonts w:ascii="Cambria Math" w:hAnsi="Cambria Math"/>
                <w:noProof/>
              </w:rPr>
              <m:t>*U</m:t>
            </m:r>
          </m:e>
        </m:d>
        <m:r>
          <w:rPr>
            <w:rFonts w:ascii="Cambria Math" w:hAnsi="Cambria Math"/>
            <w:noProof/>
          </w:rPr>
          <m:t>&lt;κ⟹</m:t>
        </m:r>
        <m:sSubSup>
          <m:sSubSupPr>
            <m:ctrlPr>
              <w:rPr>
                <w:rFonts w:ascii="Cambria Math" w:hAnsi="Cambria Math"/>
                <w:i/>
                <w:noProof/>
              </w:rPr>
            </m:ctrlPr>
          </m:sSubSupPr>
          <m:e>
            <m:r>
              <w:rPr>
                <w:rFonts w:ascii="Cambria Math" w:hAnsi="Cambria Math"/>
                <w:noProof/>
              </w:rPr>
              <m:t>C</m:t>
            </m:r>
          </m:e>
          <m:sub>
            <m:r>
              <w:rPr>
                <w:rFonts w:ascii="Cambria Math" w:hAnsi="Cambria Math"/>
                <w:noProof/>
              </w:rPr>
              <m:t>sh</m:t>
            </m:r>
          </m:sub>
          <m:sup>
            <m:r>
              <w:rPr>
                <w:rFonts w:ascii="Cambria Math" w:hAnsi="Cambria Math"/>
                <w:noProof/>
              </w:rPr>
              <m:t>sweet</m:t>
            </m:r>
          </m:sup>
        </m:sSubSup>
      </m:oMath>
      <w:r w:rsidR="00144661">
        <w:rPr>
          <w:noProof/>
        </w:rPr>
        <w:t>, where</w:t>
      </w:r>
      <w:r>
        <w:rPr>
          <w:noProof/>
        </w:rPr>
        <w:t xml:space="preserve"> </w:t>
      </w:r>
      <m:oMath>
        <m:r>
          <w:rPr>
            <w:rFonts w:ascii="Cambria Math" w:hAnsi="Cambria Math"/>
            <w:noProof/>
          </w:rPr>
          <m:t>κ=0.6</m:t>
        </m:r>
      </m:oMath>
      <w:r>
        <w:rPr>
          <w:noProof/>
        </w:rPr>
        <w:t xml:space="preserve">. Figure 4 shows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for 3 randomly selected wells and their corresponding sweet spots. </w:t>
      </w:r>
    </w:p>
    <w:p w14:paraId="44DB7560" w14:textId="77777777" w:rsidR="002D53E0" w:rsidRDefault="002D53E0" w:rsidP="002D53E0">
      <w:pPr>
        <w:pStyle w:val="AbstractFrame"/>
        <w:framePr w:h="5227" w:hRule="exact" w:hSpace="0" w:vSpace="0" w:wrap="notBeside" w:hAnchor="page" w:x="1484" w:y="1" w:anchorLock="1"/>
      </w:pPr>
      <w:r w:rsidRPr="00DA04A7">
        <w:rPr>
          <w:noProof/>
        </w:rPr>
        <w:drawing>
          <wp:inline distT="0" distB="0" distL="0" distR="0" wp14:anchorId="24BDFEF8" wp14:editId="4410C582">
            <wp:extent cx="2825663" cy="2863969"/>
            <wp:effectExtent l="0" t="0" r="0" b="0"/>
            <wp:docPr id="1250829351" name="Picture 1" descr="A graph of a graph showing a variety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29351" name="Picture 1" descr="A graph of a graph showing a variety of data&#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5663" cy="2863969"/>
                    </a:xfrm>
                    <a:prstGeom prst="rect">
                      <a:avLst/>
                    </a:prstGeom>
                  </pic:spPr>
                </pic:pic>
              </a:graphicData>
            </a:graphic>
          </wp:inline>
        </w:drawing>
      </w:r>
    </w:p>
    <w:p w14:paraId="3232AE0E" w14:textId="77777777" w:rsidR="002D53E0" w:rsidRPr="00D04D0F" w:rsidRDefault="002D53E0" w:rsidP="002D53E0">
      <w:pPr>
        <w:pStyle w:val="Caption"/>
        <w:framePr w:h="5227" w:hRule="exact" w:wrap="notBeside" w:vAnchor="text" w:hAnchor="page" w:x="1484" w:y="1" w:anchorLock="1"/>
        <w:pBdr>
          <w:top w:val="single" w:sz="6" w:space="1" w:color="auto"/>
          <w:left w:val="single" w:sz="6" w:space="1" w:color="auto"/>
          <w:bottom w:val="single" w:sz="6" w:space="1" w:color="auto"/>
          <w:right w:val="single" w:sz="6" w:space="1" w:color="auto"/>
        </w:pBdr>
      </w:pPr>
      <w:r>
        <w:t xml:space="preserve">Figure </w:t>
      </w:r>
      <w:r>
        <w:rPr>
          <w:noProof/>
        </w:rPr>
        <w:t xml:space="preserve">4: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 xml:space="preserve"> from the baseline-corrected SP log from ABC-Net, </w:t>
      </w:r>
      <m:oMath>
        <m:acc>
          <m:accPr>
            <m:ctrlPr>
              <w:rPr>
                <w:rFonts w:ascii="Cambria Math" w:hAnsi="Cambria Math"/>
                <w:b/>
                <w:bCs/>
                <w:i/>
                <w:noProof/>
              </w:rPr>
            </m:ctrlPr>
          </m:accPr>
          <m:e>
            <m:r>
              <m:rPr>
                <m:sty m:val="bi"/>
              </m:rPr>
              <w:rPr>
                <w:rFonts w:ascii="Cambria Math" w:hAnsi="Cambria Math"/>
                <w:noProof/>
              </w:rPr>
              <m:t>ξ</m:t>
            </m:r>
          </m:e>
        </m:acc>
      </m:oMath>
      <w:r>
        <w:rPr>
          <w:noProof/>
        </w:rPr>
        <w:t>,</w:t>
      </w:r>
      <w:r>
        <w:rPr>
          <w:b/>
          <w:bCs/>
          <w:noProof/>
        </w:rPr>
        <w:t xml:space="preserve"> </w:t>
      </w:r>
      <w:r>
        <w:rPr>
          <w:noProof/>
        </w:rPr>
        <w:t>for three randomly selected wells. The yellow mask shows the estimated sweet spots for CO</w:t>
      </w:r>
      <w:r>
        <w:rPr>
          <w:noProof/>
          <w:vertAlign w:val="subscript"/>
        </w:rPr>
        <w:t>2</w:t>
      </w:r>
      <w:r>
        <w:rPr>
          <w:noProof/>
        </w:rPr>
        <w:t xml:space="preserve"> injection along each well.</w:t>
      </w:r>
    </w:p>
    <w:p w14:paraId="53A825AA" w14:textId="77777777" w:rsidR="002D53E0" w:rsidRDefault="002D53E0" w:rsidP="002D53E0">
      <w:pPr>
        <w:pStyle w:val="AbstractNormalText"/>
        <w:rPr>
          <w:noProof/>
        </w:rPr>
      </w:pPr>
      <w:r>
        <w:rPr>
          <w:noProof/>
        </w:rPr>
        <w:t xml:space="preserve">Using the estimated </w:t>
      </w:r>
      <m:oMath>
        <m:sSub>
          <m:sSubPr>
            <m:ctrlPr>
              <w:rPr>
                <w:rFonts w:ascii="Cambria Math" w:hAnsi="Cambria Math"/>
                <w:i/>
                <w:noProof/>
              </w:rPr>
            </m:ctrlPr>
          </m:sSubPr>
          <m:e>
            <m:r>
              <w:rPr>
                <w:rFonts w:ascii="Cambria Math" w:hAnsi="Cambria Math"/>
                <w:noProof/>
              </w:rPr>
              <m:t>C</m:t>
            </m:r>
          </m:e>
          <m:sub>
            <m:r>
              <w:rPr>
                <w:rFonts w:ascii="Cambria Math" w:hAnsi="Cambria Math"/>
                <w:noProof/>
              </w:rPr>
              <m:t>sh</m:t>
            </m:r>
          </m:sub>
        </m:sSub>
      </m:oMath>
      <w:r>
        <w:rPr>
          <w:noProof/>
        </w:rPr>
        <w:t>-derived sweet spots for each well from the ABC-Net baseline-corrected SP logs, we can calculate the sweet spot ratio for each well as the ratio of total sweet spot thickness over the total depth of the welll. Furthermore, we can compute the spatial distribution of sweet spots along the Gulf of Mexico by plotting the x- and y-coordinates of each well and their corresponding sweet spot ratio, as shown in Figure 5.</w:t>
      </w:r>
    </w:p>
    <w:p w14:paraId="4CC82969" w14:textId="77777777" w:rsidR="002D53E0" w:rsidRDefault="002D53E0" w:rsidP="006B409C">
      <w:pPr>
        <w:pStyle w:val="AbstractNormalText"/>
        <w:rPr>
          <w:noProof/>
        </w:rPr>
      </w:pPr>
    </w:p>
    <w:p w14:paraId="6A55CE45" w14:textId="77777777" w:rsidR="00144661" w:rsidRDefault="00144661" w:rsidP="00144661">
      <w:pPr>
        <w:pStyle w:val="AbstractFrame"/>
        <w:framePr w:h="2678" w:hRule="exact" w:hSpace="0" w:vSpace="0" w:wrap="notBeside" w:vAnchor="page" w:hAnchor="page" w:x="6509" w:y="2148"/>
      </w:pPr>
      <w:r w:rsidRPr="0029543B">
        <w:rPr>
          <w:noProof/>
        </w:rPr>
        <w:drawing>
          <wp:inline distT="0" distB="0" distL="0" distR="0" wp14:anchorId="039EC04E" wp14:editId="7C44125A">
            <wp:extent cx="2743200" cy="1362974"/>
            <wp:effectExtent l="0" t="0" r="0" b="0"/>
            <wp:docPr id="1070173488" name="Picture 1" descr="A graph showing the location of a satell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73488" name="Picture 1" descr="A graph showing the location of a satellite&#10;&#10;Description automatically generated with medium confidence"/>
                    <pic:cNvPicPr/>
                  </pic:nvPicPr>
                  <pic:blipFill>
                    <a:blip r:embed="rId16"/>
                    <a:stretch>
                      <a:fillRect/>
                    </a:stretch>
                  </pic:blipFill>
                  <pic:spPr>
                    <a:xfrm>
                      <a:off x="0" y="0"/>
                      <a:ext cx="2755143" cy="1368908"/>
                    </a:xfrm>
                    <a:prstGeom prst="rect">
                      <a:avLst/>
                    </a:prstGeom>
                  </pic:spPr>
                </pic:pic>
              </a:graphicData>
            </a:graphic>
          </wp:inline>
        </w:drawing>
      </w:r>
    </w:p>
    <w:p w14:paraId="78D72ADE" w14:textId="77777777" w:rsidR="00144661" w:rsidRPr="008851C4" w:rsidRDefault="00144661" w:rsidP="00144661">
      <w:pPr>
        <w:pStyle w:val="Caption"/>
        <w:framePr w:h="2678" w:hRule="exact" w:wrap="notBeside" w:vAnchor="page" w:hAnchor="page" w:x="6509" w:y="2148"/>
        <w:pBdr>
          <w:top w:val="single" w:sz="6" w:space="1" w:color="auto"/>
          <w:left w:val="single" w:sz="6" w:space="1" w:color="auto"/>
          <w:bottom w:val="single" w:sz="6" w:space="1" w:color="auto"/>
          <w:right w:val="single" w:sz="6" w:space="1" w:color="auto"/>
        </w:pBdr>
      </w:pPr>
      <w:r>
        <w:t xml:space="preserve">Figure </w:t>
      </w:r>
      <w:r>
        <w:rPr>
          <w:noProof/>
        </w:rPr>
        <w:t xml:space="preserve">5:  Spatial distribution of the sweet spot ratio for all training and testing wells in the Gulf of Mexico. </w:t>
      </w:r>
    </w:p>
    <w:p w14:paraId="71373464" w14:textId="7019BF46" w:rsidR="00500459" w:rsidRDefault="00500459" w:rsidP="006B409C">
      <w:pPr>
        <w:pStyle w:val="AbstractNormalText"/>
        <w:rPr>
          <w:noProof/>
        </w:rPr>
      </w:pPr>
      <w:r>
        <w:rPr>
          <w:noProof/>
        </w:rPr>
        <w:t>The ABC-Net method is capable of rapid estimation for a large number of wells with varying degrees of baseline</w:t>
      </w:r>
      <w:r w:rsidR="00144661">
        <w:rPr>
          <w:noProof/>
        </w:rPr>
        <w:t xml:space="preserve"> </w:t>
      </w:r>
      <w:r>
        <w:rPr>
          <w:noProof/>
        </w:rPr>
        <w:t>trends, as well as robust to varying logging interval, multiple runs, and noise levels. A single training session is required for ABC-Net to obtain the optimal weights and biases. Once trained to estimate the baseline-corrected SP log, ABC-Net can be deployed for a very large number of wells to obtain predictions of permeable and impermeable zones very rapidly. Furthermore, by mapping the spatial distribution of wells along a region, (e.g., the Gulf of Mexico), the ABC-Net worfklow can be applied to estimate regional sweet spots at a basin scale within reasonable accuracy and at very low computational costs.</w:t>
      </w:r>
      <w:bookmarkStart w:id="65" w:name="_978521874"/>
      <w:bookmarkEnd w:id="65"/>
    </w:p>
    <w:p w14:paraId="47DE04BA" w14:textId="77777777" w:rsidR="00281A84" w:rsidRDefault="00281A84" w:rsidP="00DA04A7">
      <w:pPr>
        <w:pStyle w:val="AbstractNormalText"/>
        <w:rPr>
          <w:noProof/>
        </w:rPr>
      </w:pPr>
    </w:p>
    <w:p w14:paraId="555E156E" w14:textId="414AC8D7" w:rsidR="00281A84" w:rsidRPr="00281A84" w:rsidRDefault="00281A84" w:rsidP="00DA04A7">
      <w:pPr>
        <w:pStyle w:val="AbstractNormalText"/>
        <w:rPr>
          <w:noProof/>
        </w:rPr>
      </w:pPr>
      <w:r>
        <w:rPr>
          <w:noProof/>
        </w:rPr>
        <w:t>ABC-Net provides rapid estimation of baseline-corrected SP logs, which are used to estimate the volumetric concentration of shale along the well as a tool to identify permeable and impermeable zones for CO</w:t>
      </w:r>
      <w:r>
        <w:rPr>
          <w:noProof/>
          <w:vertAlign w:val="subscript"/>
        </w:rPr>
        <w:t>2</w:t>
      </w:r>
      <w:r>
        <w:rPr>
          <w:noProof/>
        </w:rPr>
        <w:t xml:space="preserve"> storage. However, ABC-Net is only trained for SP log baseline correction, and would require more data and retraining in order to estimate other well logs for lithology identification</w:t>
      </w:r>
      <w:r w:rsidR="0082068C">
        <w:rPr>
          <w:noProof/>
        </w:rPr>
        <w:t xml:space="preserve"> such as GR</w:t>
      </w:r>
      <w:r>
        <w:rPr>
          <w:noProof/>
        </w:rPr>
        <w:t xml:space="preserve">. Also, the </w:t>
      </w:r>
      <w:r w:rsidR="000F6D8A">
        <w:rPr>
          <w:noProof/>
        </w:rPr>
        <w:t xml:space="preserve">SP log-derived </w:t>
      </w:r>
      <w:r w:rsidR="00463013">
        <w:rPr>
          <w:noProof/>
        </w:rPr>
        <w:t>engineered features</w:t>
      </w:r>
      <w:r>
        <w:rPr>
          <w:noProof/>
        </w:rPr>
        <w:t xml:space="preserve"> used to train ABC-Net </w:t>
      </w:r>
      <w:r w:rsidR="0082068C">
        <w:rPr>
          <w:noProof/>
        </w:rPr>
        <w:t>must be computed prior to training</w:t>
      </w:r>
      <w:r>
        <w:rPr>
          <w:noProof/>
        </w:rPr>
        <w:t xml:space="preserve"> and can be time consuming, so further sensitivity and feature selection for the best </w:t>
      </w:r>
      <w:r w:rsidR="00463013">
        <w:rPr>
          <w:noProof/>
        </w:rPr>
        <w:t>enginereed features</w:t>
      </w:r>
      <w:r>
        <w:rPr>
          <w:noProof/>
        </w:rPr>
        <w:t xml:space="preserve"> should be performed.</w:t>
      </w:r>
    </w:p>
    <w:p w14:paraId="115E0A82" w14:textId="77777777" w:rsidR="00DA04A7" w:rsidRDefault="00DA04A7" w:rsidP="00DA04A7">
      <w:pPr>
        <w:pStyle w:val="AbstractNormalText"/>
        <w:rPr>
          <w:noProof/>
        </w:rPr>
      </w:pPr>
    </w:p>
    <w:p w14:paraId="12ECFB76" w14:textId="7B823528" w:rsidR="00FE2B8B" w:rsidRPr="00DA04A7" w:rsidRDefault="00DA04A7" w:rsidP="00DA04A7">
      <w:pPr>
        <w:pStyle w:val="AbstractNormalText"/>
        <w:rPr>
          <w:b/>
          <w:bCs/>
        </w:rPr>
      </w:pPr>
      <w:r>
        <w:rPr>
          <w:b/>
          <w:bCs/>
        </w:rPr>
        <w:t>Conclusions</w:t>
      </w:r>
    </w:p>
    <w:p w14:paraId="2877AB0C" w14:textId="77777777" w:rsidR="00FE2B8B" w:rsidRDefault="00FE2B8B">
      <w:pPr>
        <w:pStyle w:val="AbstractNormalText"/>
      </w:pPr>
    </w:p>
    <w:p w14:paraId="511D2ED1" w14:textId="52125BB7" w:rsidR="00FE2B8B" w:rsidRDefault="000B65BB">
      <w:pPr>
        <w:pStyle w:val="AbstractNormalText"/>
      </w:pPr>
      <w:r>
        <w:t xml:space="preserve">We </w:t>
      </w:r>
      <w:r w:rsidR="0082068C">
        <w:t>developed</w:t>
      </w:r>
      <w:r>
        <w:t xml:space="preserve"> a deep learning-based </w:t>
      </w:r>
      <w:r w:rsidR="0082068C">
        <w:t>method</w:t>
      </w:r>
      <w:r>
        <w:t xml:space="preserve"> for automatic baseline correction of well logs, namely ABC-Net. This method allows for efficient petrophysical evaluation of well logs without the need for manual correction or interpretation which </w:t>
      </w:r>
      <w:r w:rsidR="0082068C">
        <w:t>can</w:t>
      </w:r>
      <w:r>
        <w:t xml:space="preserve"> be time-consuming and subjective.</w:t>
      </w:r>
      <w:r w:rsidR="00500459">
        <w:t xml:space="preserve"> </w:t>
      </w:r>
      <w:r>
        <w:t>Using SP logs as a lithology-dependent measurement, we estimate</w:t>
      </w:r>
      <w:ins w:id="66" w:author="Torres-Verdin, Carlos" w:date="2024-03-12T15:54:00Z">
        <w:r w:rsidR="0013090D">
          <w:t>d</w:t>
        </w:r>
      </w:ins>
      <w:r>
        <w:t xml:space="preserve"> permeable and impermeable zones along a well for possible CO</w:t>
      </w:r>
      <w:r>
        <w:rPr>
          <w:vertAlign w:val="subscript"/>
        </w:rPr>
        <w:t>2</w:t>
      </w:r>
      <w:r>
        <w:t xml:space="preserve"> storage zones. </w:t>
      </w:r>
      <w:r w:rsidR="00281A84">
        <w:t xml:space="preserve">We </w:t>
      </w:r>
      <w:r w:rsidR="0082068C">
        <w:t>train</w:t>
      </w:r>
      <w:ins w:id="67" w:author="Torres-Verdin, Carlos" w:date="2024-03-12T15:54:00Z">
        <w:r w:rsidR="0013090D">
          <w:t>ed</w:t>
        </w:r>
      </w:ins>
      <w:r w:rsidR="0082068C">
        <w:t xml:space="preserve"> and test</w:t>
      </w:r>
      <w:ins w:id="68" w:author="Torres-Verdin, Carlos" w:date="2024-03-12T15:54:00Z">
        <w:r w:rsidR="0013090D">
          <w:t>ed</w:t>
        </w:r>
      </w:ins>
      <w:r w:rsidR="00281A84">
        <w:t xml:space="preserve"> our method with data from 389 wells from the Gulf of Mexico and obtain</w:t>
      </w:r>
      <w:ins w:id="69" w:author="Torres-Verdin, Carlos" w:date="2024-03-12T15:54:00Z">
        <w:r w:rsidR="0013090D">
          <w:t>ed</w:t>
        </w:r>
      </w:ins>
      <w:r w:rsidR="00281A84">
        <w:t xml:space="preserve"> predictions for each well within 420 milliseconds </w:t>
      </w:r>
      <w:ins w:id="70" w:author="Torres-Verdin, Carlos" w:date="2024-03-12T15:54:00Z">
        <w:r w:rsidR="0013090D">
          <w:t xml:space="preserve">of CPU time </w:t>
        </w:r>
      </w:ins>
      <w:r w:rsidR="00281A84">
        <w:t>at only 13.6% error on average without the need for user interpretation or manual corrections.</w:t>
      </w:r>
      <w:r w:rsidR="00500459">
        <w:t xml:space="preserve"> </w:t>
      </w:r>
      <w:r w:rsidR="00281A84">
        <w:t>Ultimately</w:t>
      </w:r>
      <w:r>
        <w:t xml:space="preserve">, the ABC-Net workflow </w:t>
      </w:r>
      <w:r w:rsidR="0082068C">
        <w:t>is</w:t>
      </w:r>
      <w:r>
        <w:t xml:space="preserve"> implemented at </w:t>
      </w:r>
      <w:r w:rsidR="0082068C">
        <w:t>the well</w:t>
      </w:r>
      <w:ins w:id="71" w:author="Torres-Verdin, Carlos" w:date="2024-03-12T15:55:00Z">
        <w:r w:rsidR="0013090D">
          <w:t>-</w:t>
        </w:r>
      </w:ins>
      <w:del w:id="72" w:author="Torres-Verdin, Carlos" w:date="2024-03-12T15:55:00Z">
        <w:r w:rsidR="0082068C" w:rsidDel="0013090D">
          <w:delText xml:space="preserve"> </w:delText>
        </w:r>
      </w:del>
      <w:r w:rsidR="0082068C">
        <w:t>log scale and at the</w:t>
      </w:r>
      <w:r>
        <w:t xml:space="preserve"> basin scale to estimate the </w:t>
      </w:r>
      <w:r w:rsidR="0082068C">
        <w:t xml:space="preserve">spatial </w:t>
      </w:r>
      <w:r>
        <w:t>distribution and depth of possible sweet spots for CO</w:t>
      </w:r>
      <w:r>
        <w:rPr>
          <w:vertAlign w:val="subscript"/>
        </w:rPr>
        <w:t>2</w:t>
      </w:r>
      <w:r>
        <w:t xml:space="preserve"> injection based on lithology </w:t>
      </w:r>
      <w:ins w:id="73" w:author="Torres-Verdin, Carlos" w:date="2024-03-12T15:55:00Z">
        <w:r w:rsidR="0013090D">
          <w:t xml:space="preserve">estimated </w:t>
        </w:r>
      </w:ins>
      <w:r>
        <w:t>from the</w:t>
      </w:r>
      <w:r w:rsidR="0082068C">
        <w:t xml:space="preserve"> automatically</w:t>
      </w:r>
      <w:r>
        <w:t xml:space="preserve"> baseline-corrected SP logs.</w:t>
      </w:r>
    </w:p>
    <w:p w14:paraId="1380EC90" w14:textId="77777777" w:rsidR="00DD00BB" w:rsidRDefault="00DD00BB">
      <w:pPr>
        <w:pStyle w:val="AbstractSectionHeading"/>
      </w:pPr>
    </w:p>
    <w:p w14:paraId="6799F23F" w14:textId="3313A3D5" w:rsidR="00FE2B8B" w:rsidRDefault="005671EA">
      <w:pPr>
        <w:pStyle w:val="AbstractSectionHeading"/>
      </w:pPr>
      <w:r>
        <w:t>Acknowledgements</w:t>
      </w:r>
    </w:p>
    <w:p w14:paraId="17EF516D" w14:textId="77777777" w:rsidR="00FE2B8B" w:rsidRDefault="00FE2B8B">
      <w:pPr>
        <w:pStyle w:val="AbstractNormalText"/>
      </w:pPr>
    </w:p>
    <w:p w14:paraId="2C640482" w14:textId="7CEDDDE6" w:rsidR="0013090D" w:rsidRDefault="005671EA">
      <w:pPr>
        <w:pStyle w:val="AbstractNormalText"/>
      </w:pPr>
      <w:r>
        <w:t xml:space="preserve">This work is supported by the Digital Reservoir Characterization (DiReCT) consortium at the University of </w:t>
      </w:r>
      <w:r>
        <w:t>Texas at Austin.</w:t>
      </w:r>
      <w:ins w:id="74" w:author="Torres-Verdin, Carlos" w:date="2024-03-12T15:55:00Z">
        <w:r w:rsidR="0013090D">
          <w:t xml:space="preserve"> WHAT ABOUT the University of Texas at Austin’s Research Consortium on Formation Evaluation?</w:t>
        </w:r>
      </w:ins>
      <w:bookmarkStart w:id="75" w:name="_GoBack"/>
      <w:bookmarkEnd w:id="75"/>
    </w:p>
    <w:p w14:paraId="4059C1EB" w14:textId="77777777" w:rsidR="004C1B82" w:rsidRDefault="004C1B82">
      <w:pPr>
        <w:tabs>
          <w:tab w:val="clear" w:pos="504"/>
        </w:tabs>
        <w:jc w:val="left"/>
        <w:rPr>
          <w:b/>
          <w:bCs/>
        </w:rPr>
      </w:pPr>
    </w:p>
    <w:p w14:paraId="157B2BC8" w14:textId="77777777" w:rsidR="004C1B82" w:rsidRDefault="004C1B82" w:rsidP="002D53E0">
      <w:pPr>
        <w:autoSpaceDE w:val="0"/>
        <w:autoSpaceDN w:val="0"/>
        <w:rPr>
          <w:b/>
          <w:bCs/>
        </w:rPr>
        <w:sectPr w:rsidR="004C1B82" w:rsidSect="00CB1130">
          <w:type w:val="continuous"/>
          <w:pgSz w:w="12240" w:h="15840" w:code="1"/>
          <w:pgMar w:top="2160" w:right="1440" w:bottom="2160" w:left="1440" w:header="1440" w:footer="720" w:gutter="0"/>
          <w:cols w:num="2" w:space="720"/>
          <w:titlePg/>
          <w:docGrid w:linePitch="360"/>
        </w:sectPr>
      </w:pPr>
    </w:p>
    <w:p w14:paraId="5F9CA861" w14:textId="501D6B06" w:rsidR="004C1B82" w:rsidRDefault="004C1B82" w:rsidP="004C1B82">
      <w:pPr>
        <w:autoSpaceDE w:val="0"/>
        <w:autoSpaceDN w:val="0"/>
        <w:ind w:hanging="480"/>
        <w:rPr>
          <w:b/>
          <w:bCs/>
        </w:rPr>
      </w:pPr>
      <w:r>
        <w:rPr>
          <w:b/>
          <w:bCs/>
        </w:rPr>
        <w:t>References</w:t>
      </w:r>
    </w:p>
    <w:p w14:paraId="1697519F" w14:textId="77777777" w:rsidR="004C1B82" w:rsidRDefault="004C1B82" w:rsidP="004C1B82">
      <w:pPr>
        <w:autoSpaceDE w:val="0"/>
        <w:autoSpaceDN w:val="0"/>
        <w:ind w:hanging="480"/>
        <w:rPr>
          <w:b/>
          <w:bCs/>
        </w:rPr>
      </w:pPr>
    </w:p>
    <w:sdt>
      <w:sdtPr>
        <w:rPr>
          <w:b/>
          <w:bCs/>
        </w:rPr>
        <w:tag w:val="MENDELEY_BIBLIOGRAPHY"/>
        <w:id w:val="-221294557"/>
        <w:placeholder>
          <w:docPart w:val="E9D71A76CD5144E985025E7B93727DD1"/>
        </w:placeholder>
      </w:sdtPr>
      <w:sdtEndPr/>
      <w:sdtContent>
        <w:p w14:paraId="4E712D4F" w14:textId="17F46A1B" w:rsidR="004C1B82" w:rsidRDefault="004C1B82" w:rsidP="004C1B82">
          <w:pPr>
            <w:autoSpaceDE w:val="0"/>
            <w:autoSpaceDN w:val="0"/>
            <w:ind w:hanging="480"/>
            <w:rPr>
              <w:sz w:val="24"/>
              <w:szCs w:val="24"/>
            </w:rPr>
          </w:pPr>
          <w:r>
            <w:t xml:space="preserve">Asquith, G., and D. Krygowski, 2004, Chapter 2: Spontaneous Potential, </w:t>
          </w:r>
          <w:r>
            <w:rPr>
              <w:i/>
              <w:iCs/>
            </w:rPr>
            <w:t>in</w:t>
          </w:r>
          <w:r>
            <w:t xml:space="preserve"> AAPG Methods in Exploration, No. 16: AAPG Special Volumes, p. 21–30.</w:t>
          </w:r>
        </w:p>
        <w:p w14:paraId="66E420D7" w14:textId="77777777" w:rsidR="004C1B82" w:rsidRDefault="004C1B82" w:rsidP="004C1B82">
          <w:pPr>
            <w:autoSpaceDE w:val="0"/>
            <w:autoSpaceDN w:val="0"/>
            <w:ind w:hanging="480"/>
          </w:pPr>
          <w:r>
            <w:t>Bautista-Anguiano, J., and C. Torres-Verdín, 2015, MECHANISTIC DESCRIPTION, SIMULATION, AND INTERPRETATION OF SPONTANEOUS POTENTIAL LOGS.</w:t>
          </w:r>
        </w:p>
        <w:p w14:paraId="58CCBC95" w14:textId="77777777" w:rsidR="004C1B82" w:rsidRDefault="004C1B82" w:rsidP="004C1B82">
          <w:pPr>
            <w:autoSpaceDE w:val="0"/>
            <w:autoSpaceDN w:val="0"/>
            <w:ind w:hanging="480"/>
          </w:pPr>
          <w:r>
            <w:t xml:space="preserve">Chang, J., J. Li, Y. Kang, W. </w:t>
          </w:r>
          <w:proofErr w:type="spellStart"/>
          <w:r>
            <w:t>Lv</w:t>
          </w:r>
          <w:proofErr w:type="spellEnd"/>
          <w:r>
            <w:t xml:space="preserve">, D. Feng, and T. Xu, 2021, </w:t>
          </w:r>
          <w:proofErr w:type="spellStart"/>
          <w:r>
            <w:t>SegLog</w:t>
          </w:r>
          <w:proofErr w:type="spellEnd"/>
          <w:r>
            <w:t>: Geophysical logging segmentation network for lithofacies identification: IEEE Transactions on Industrial Informatics, v. 18, no. 9, p. 6089–6099.</w:t>
          </w:r>
        </w:p>
        <w:p w14:paraId="416B9039" w14:textId="77777777" w:rsidR="004C1B82" w:rsidRDefault="004C1B82" w:rsidP="004C1B82">
          <w:pPr>
            <w:autoSpaceDE w:val="0"/>
            <w:autoSpaceDN w:val="0"/>
            <w:ind w:hanging="480"/>
          </w:pPr>
          <w:r>
            <w:t xml:space="preserve">Gan, F., G. Ruan, and J. Mo, 2006, Baseline correction by improved iterative polynomial fitting with automatic threshold: Chemometrics and Intelligent Laboratory Systems, v. 82, no. 1, p. 59–65, </w:t>
          </w:r>
          <w:proofErr w:type="spellStart"/>
          <w:proofErr w:type="gramStart"/>
          <w:r>
            <w:t>doi:https</w:t>
          </w:r>
          <w:proofErr w:type="spellEnd"/>
          <w:r>
            <w:t>://doi.org/10.1016/j.chemolab.2005.08.009</w:t>
          </w:r>
          <w:proofErr w:type="gramEnd"/>
          <w:r>
            <w:t>.</w:t>
          </w:r>
        </w:p>
        <w:p w14:paraId="5688AA5B" w14:textId="77777777" w:rsidR="004C1B82" w:rsidRDefault="004C1B82" w:rsidP="004C1B82">
          <w:pPr>
            <w:autoSpaceDE w:val="0"/>
            <w:autoSpaceDN w:val="0"/>
            <w:ind w:hanging="480"/>
          </w:pPr>
          <w:r>
            <w:t>McConnell, C. L., 1988, A general correction for spontaneous potential well logs in fresh water: Journal of Hydrology, v. 101, no. 1–4, p. 1–13, doi:10.1016/0022-1694(88)90024-8.</w:t>
          </w:r>
        </w:p>
        <w:p w14:paraId="53FC421E" w14:textId="77777777" w:rsidR="004C1B82" w:rsidRDefault="004C1B82" w:rsidP="004C1B82">
          <w:pPr>
            <w:autoSpaceDE w:val="0"/>
            <w:autoSpaceDN w:val="0"/>
            <w:ind w:hanging="480"/>
          </w:pPr>
          <w:r>
            <w:t xml:space="preserve">McConnell, C. L., 1983, Spontaneous potential corrections for groundwater salinity calculations — Carter County, Oklahoma, U.S.A.: Journal of Hydrology, v. 65, no. 4, p. 363–372, </w:t>
          </w:r>
          <w:proofErr w:type="spellStart"/>
          <w:proofErr w:type="gramStart"/>
          <w:r>
            <w:t>doi:https</w:t>
          </w:r>
          <w:proofErr w:type="spellEnd"/>
          <w:r>
            <w:t>://doi.org/10.1016/0022-1694(83)90087-2</w:t>
          </w:r>
          <w:proofErr w:type="gramEnd"/>
          <w:r>
            <w:t>.</w:t>
          </w:r>
        </w:p>
        <w:p w14:paraId="0F8169AB" w14:textId="77777777" w:rsidR="004C1B82" w:rsidRDefault="004C1B82" w:rsidP="004C1B82">
          <w:pPr>
            <w:autoSpaceDE w:val="0"/>
            <w:autoSpaceDN w:val="0"/>
            <w:ind w:hanging="480"/>
          </w:pPr>
          <w:r>
            <w:t xml:space="preserve">Peyret, A. P., J. </w:t>
          </w:r>
          <w:proofErr w:type="spellStart"/>
          <w:r>
            <w:t>Ambía</w:t>
          </w:r>
          <w:proofErr w:type="spellEnd"/>
          <w:r>
            <w:t xml:space="preserve">, C. Torres-Verdín, and J. Strobel, 2019, Automatic interpretation of well logs with lithology-specific deep-learning methods, </w:t>
          </w:r>
          <w:r>
            <w:rPr>
              <w:i/>
              <w:iCs/>
            </w:rPr>
            <w:t>in</w:t>
          </w:r>
          <w:r>
            <w:t xml:space="preserve"> SPWLA 60th Annual Logging Symposium 2019: Society of Petrophysicists and Well-Log Analysts (SPWLA), doi:10.30632/T60ALS-2019_SSSS.</w:t>
          </w:r>
        </w:p>
        <w:p w14:paraId="72BF86C1" w14:textId="77777777" w:rsidR="004C1B82" w:rsidRDefault="004C1B82" w:rsidP="004C1B82">
          <w:pPr>
            <w:autoSpaceDE w:val="0"/>
            <w:autoSpaceDN w:val="0"/>
            <w:ind w:hanging="480"/>
          </w:pPr>
          <w:r>
            <w:t>Shan, L., Y. Liu, M. Tang, M. Yang, and X. Bai, 2021, CNN-</w:t>
          </w:r>
          <w:proofErr w:type="spellStart"/>
          <w:r>
            <w:t>BiLSTM</w:t>
          </w:r>
          <w:proofErr w:type="spellEnd"/>
          <w:r>
            <w:t xml:space="preserve"> hybrid neural networks with attention mechanism for well log prediction: Journal of Petroleum Science and Engineering, v. 205, </w:t>
          </w:r>
          <w:proofErr w:type="gramStart"/>
          <w:r>
            <w:t>doi:10.1016/j.petrol</w:t>
          </w:r>
          <w:proofErr w:type="gramEnd"/>
          <w:r>
            <w:t>.2021.108838.</w:t>
          </w:r>
        </w:p>
        <w:p w14:paraId="38A19ED0" w14:textId="77777777" w:rsidR="004C1B82" w:rsidRDefault="004C1B82" w:rsidP="004C1B82">
          <w:pPr>
            <w:autoSpaceDE w:val="0"/>
            <w:autoSpaceDN w:val="0"/>
            <w:ind w:hanging="480"/>
          </w:pPr>
          <w:r>
            <w:t xml:space="preserve">Simoes, V., H. Maniar, A. Abubakar, and T. Zhao, 2022, Deep Learning for </w:t>
          </w:r>
          <w:proofErr w:type="spellStart"/>
          <w:r>
            <w:t>Multiwell</w:t>
          </w:r>
          <w:proofErr w:type="spellEnd"/>
          <w:r>
            <w:t xml:space="preserve"> Automatic Log Correction, </w:t>
          </w:r>
          <w:r>
            <w:rPr>
              <w:i/>
              <w:iCs/>
            </w:rPr>
            <w:t>in</w:t>
          </w:r>
          <w:r>
            <w:t xml:space="preserve"> Petrophysics: Society of Petroleum Engineers (SPE), p. 724–747, doi:10.30632/PJV63N6-2022a10.</w:t>
          </w:r>
        </w:p>
        <w:p w14:paraId="2B565F6A" w14:textId="77777777" w:rsidR="004C1B82" w:rsidRDefault="004C1B82" w:rsidP="004C1B82">
          <w:pPr>
            <w:autoSpaceDE w:val="0"/>
            <w:autoSpaceDN w:val="0"/>
            <w:ind w:hanging="480"/>
          </w:pPr>
          <w:r>
            <w:t xml:space="preserve">Tang, J., B. Fan, L. Xiao, S. Tian, F. Zhang, L. Zhang, and D. Weitz, 2021, A new ensemble machine-learning framework for searching sweet spots in shale reservoirs, </w:t>
          </w:r>
          <w:r>
            <w:rPr>
              <w:i/>
              <w:iCs/>
            </w:rPr>
            <w:t>in</w:t>
          </w:r>
          <w:r>
            <w:t xml:space="preserve"> SPE Journal: Society of Petroleum Engineers (SPE), p. 482–497, doi:10.2118/204224-PA.</w:t>
          </w:r>
        </w:p>
        <w:p w14:paraId="314B5D0B" w14:textId="77777777" w:rsidR="004C1B82" w:rsidRDefault="004C1B82" w:rsidP="004C1B82">
          <w:pPr>
            <w:pStyle w:val="AbstractNormalText"/>
            <w:rPr>
              <w:b/>
              <w:bCs/>
            </w:rPr>
            <w:sectPr w:rsidR="004C1B82" w:rsidSect="00CB1130">
              <w:type w:val="continuous"/>
              <w:pgSz w:w="12240" w:h="15840" w:code="1"/>
              <w:pgMar w:top="2160" w:right="1440" w:bottom="2160" w:left="1440" w:header="1440" w:footer="720" w:gutter="0"/>
              <w:cols w:space="720"/>
              <w:titlePg/>
              <w:docGrid w:linePitch="360"/>
            </w:sectPr>
          </w:pPr>
          <w:r>
            <w:t> </w:t>
          </w:r>
        </w:p>
      </w:sdtContent>
    </w:sdt>
    <w:p w14:paraId="2EE0AAD8" w14:textId="77777777" w:rsidR="00500459" w:rsidRDefault="00500459" w:rsidP="00E761B4">
      <w:pPr>
        <w:tabs>
          <w:tab w:val="clear" w:pos="504"/>
        </w:tabs>
        <w:jc w:val="left"/>
        <w:rPr>
          <w:b/>
          <w:bCs/>
        </w:rPr>
      </w:pPr>
    </w:p>
    <w:p w14:paraId="31842878" w14:textId="77777777" w:rsidR="00500459" w:rsidRDefault="00500459" w:rsidP="00E761B4">
      <w:pPr>
        <w:tabs>
          <w:tab w:val="clear" w:pos="504"/>
        </w:tabs>
        <w:jc w:val="left"/>
        <w:rPr>
          <w:b/>
          <w:bCs/>
        </w:rPr>
      </w:pPr>
    </w:p>
    <w:p w14:paraId="517F90E9" w14:textId="77777777" w:rsidR="00500459" w:rsidRDefault="00500459" w:rsidP="00E761B4">
      <w:pPr>
        <w:tabs>
          <w:tab w:val="clear" w:pos="504"/>
        </w:tabs>
        <w:jc w:val="left"/>
        <w:rPr>
          <w:b/>
          <w:bCs/>
        </w:rPr>
      </w:pPr>
    </w:p>
    <w:p w14:paraId="3017878B" w14:textId="77777777" w:rsidR="00500459" w:rsidRPr="005671EA" w:rsidRDefault="00500459" w:rsidP="00E761B4">
      <w:pPr>
        <w:tabs>
          <w:tab w:val="clear" w:pos="504"/>
        </w:tabs>
        <w:jc w:val="left"/>
        <w:rPr>
          <w:b/>
          <w:bCs/>
        </w:rPr>
      </w:pPr>
    </w:p>
    <w:sectPr w:rsidR="00500459" w:rsidRPr="005671EA" w:rsidSect="00CB1130">
      <w:type w:val="continuous"/>
      <w:pgSz w:w="12240" w:h="15840" w:code="1"/>
      <w:pgMar w:top="2160" w:right="1440" w:bottom="2160" w:left="1440" w:header="1440" w:footer="720" w:gutter="0"/>
      <w:cols w:num="2"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Torres-Verdin, Carlos" w:date="2024-03-12T15:48:00Z" w:initials="TC">
    <w:p w14:paraId="22256C45" w14:textId="117A4591" w:rsidR="00730ED9" w:rsidRDefault="00730ED9">
      <w:pPr>
        <w:pStyle w:val="CommentText"/>
      </w:pPr>
      <w:r>
        <w:rPr>
          <w:rStyle w:val="CommentReference"/>
        </w:rPr>
        <w:annotationRef/>
      </w:r>
      <w:r>
        <w:t>This seems vague; what specifically?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256C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256C45" w16cid:durableId="299AF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1DF0A" w14:textId="77777777" w:rsidR="00BE7388" w:rsidRDefault="00BE7388">
      <w:r>
        <w:separator/>
      </w:r>
    </w:p>
  </w:endnote>
  <w:endnote w:type="continuationSeparator" w:id="0">
    <w:p w14:paraId="57DC2FEC" w14:textId="77777777" w:rsidR="00BE7388" w:rsidRDefault="00BE7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C96EA" w14:textId="77777777" w:rsidR="00BE7388" w:rsidRDefault="00BE7388">
      <w:r>
        <w:separator/>
      </w:r>
    </w:p>
  </w:footnote>
  <w:footnote w:type="continuationSeparator" w:id="0">
    <w:p w14:paraId="62F206C8" w14:textId="77777777" w:rsidR="00BE7388" w:rsidRDefault="00BE7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E9247" w14:textId="1E08BCE5" w:rsidR="00004626" w:rsidRPr="008415D5" w:rsidRDefault="00004626">
    <w:pPr>
      <w:pStyle w:val="AbstractHeader"/>
      <w:jc w:val="center"/>
    </w:pPr>
    <w:r>
      <w:t>Automatic well log baseline correction for rapid characterization of potential CO</w:t>
    </w:r>
    <w:r>
      <w:rPr>
        <w:vertAlign w:val="subscript"/>
      </w:rPr>
      <w:t>2</w:t>
    </w:r>
    <w:r>
      <w:t xml:space="preserve"> storage sites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52DD1"/>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09C10EE"/>
    <w:multiLevelType w:val="hybridMultilevel"/>
    <w:tmpl w:val="45C287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E9051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CF2770"/>
    <w:multiLevelType w:val="hybridMultilevel"/>
    <w:tmpl w:val="498289D8"/>
    <w:lvl w:ilvl="0" w:tplc="8DC43CF0">
      <w:start w:val="7"/>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E64158"/>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53B6C"/>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5774D07"/>
    <w:multiLevelType w:val="hybridMultilevel"/>
    <w:tmpl w:val="9D30D7B2"/>
    <w:lvl w:ilvl="0" w:tplc="0BCCEB48">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A5429"/>
    <w:multiLevelType w:val="hybridMultilevel"/>
    <w:tmpl w:val="82E4FA18"/>
    <w:lvl w:ilvl="0" w:tplc="445AC56A">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072F13"/>
    <w:multiLevelType w:val="hybridMultilevel"/>
    <w:tmpl w:val="3D3466B2"/>
    <w:lvl w:ilvl="0" w:tplc="4E20A5F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8E964E3"/>
    <w:multiLevelType w:val="hybridMultilevel"/>
    <w:tmpl w:val="4E28ED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D21D99"/>
    <w:multiLevelType w:val="hybridMultilevel"/>
    <w:tmpl w:val="8BFA6654"/>
    <w:lvl w:ilvl="0" w:tplc="4C5245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DC4158"/>
    <w:multiLevelType w:val="hybridMultilevel"/>
    <w:tmpl w:val="EEE2F3EA"/>
    <w:lvl w:ilvl="0" w:tplc="DEEC8EF4">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46767C"/>
    <w:multiLevelType w:val="hybridMultilevel"/>
    <w:tmpl w:val="CD68917C"/>
    <w:lvl w:ilvl="0" w:tplc="FBEE6C16">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FF7166A"/>
    <w:multiLevelType w:val="hybridMultilevel"/>
    <w:tmpl w:val="4E28EDF0"/>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E70A7"/>
    <w:multiLevelType w:val="hybridMultilevel"/>
    <w:tmpl w:val="45C2875C"/>
    <w:lvl w:ilvl="0" w:tplc="EDA09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D316D"/>
    <w:multiLevelType w:val="hybridMultilevel"/>
    <w:tmpl w:val="9A38CF36"/>
    <w:lvl w:ilvl="0" w:tplc="DC54103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2">
    <w:abstractNumId w:val="11"/>
  </w:num>
  <w:num w:numId="3">
    <w:abstractNumId w:val="14"/>
  </w:num>
  <w:num w:numId="4">
    <w:abstractNumId w:val="3"/>
  </w:num>
  <w:num w:numId="5">
    <w:abstractNumId w:val="10"/>
  </w:num>
  <w:num w:numId="6">
    <w:abstractNumId w:val="6"/>
  </w:num>
  <w:num w:numId="7">
    <w:abstractNumId w:val="1"/>
  </w:num>
  <w:num w:numId="8">
    <w:abstractNumId w:val="5"/>
  </w:num>
  <w:num w:numId="9">
    <w:abstractNumId w:val="15"/>
  </w:num>
  <w:num w:numId="10">
    <w:abstractNumId w:val="9"/>
  </w:num>
  <w:num w:numId="11">
    <w:abstractNumId w:val="2"/>
  </w:num>
  <w:num w:numId="12">
    <w:abstractNumId w:val="7"/>
  </w:num>
  <w:num w:numId="13">
    <w:abstractNumId w:val="16"/>
  </w:num>
  <w:num w:numId="14">
    <w:abstractNumId w:val="8"/>
  </w:num>
  <w:num w:numId="15">
    <w:abstractNumId w:val="12"/>
  </w:num>
  <w:num w:numId="16">
    <w:abstractNumId w:val="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rres-Verdin, Carlos">
    <w15:presenceInfo w15:providerId="AD" w15:userId="S-1-5-21-527237240-963894560-725345543-959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MzWzNDA2NzI1NzdR0lEKTi0uzszPAykwrAUAVbcO9iwAAAA="/>
  </w:docVars>
  <w:rsids>
    <w:rsidRoot w:val="00DA7DDD"/>
    <w:rsid w:val="00004626"/>
    <w:rsid w:val="00031F33"/>
    <w:rsid w:val="00042878"/>
    <w:rsid w:val="00052B11"/>
    <w:rsid w:val="000A484A"/>
    <w:rsid w:val="000B0180"/>
    <w:rsid w:val="000B65BB"/>
    <w:rsid w:val="000E59AC"/>
    <w:rsid w:val="000E68E6"/>
    <w:rsid w:val="000E690A"/>
    <w:rsid w:val="000F6D8A"/>
    <w:rsid w:val="00103992"/>
    <w:rsid w:val="0013090D"/>
    <w:rsid w:val="0013721E"/>
    <w:rsid w:val="00144661"/>
    <w:rsid w:val="001543A3"/>
    <w:rsid w:val="0016154E"/>
    <w:rsid w:val="00166A27"/>
    <w:rsid w:val="001807A1"/>
    <w:rsid w:val="00181ADC"/>
    <w:rsid w:val="001A29AD"/>
    <w:rsid w:val="001C5DD6"/>
    <w:rsid w:val="001E2305"/>
    <w:rsid w:val="001F18D5"/>
    <w:rsid w:val="001F4791"/>
    <w:rsid w:val="00202258"/>
    <w:rsid w:val="002150D3"/>
    <w:rsid w:val="002217EB"/>
    <w:rsid w:val="002579CA"/>
    <w:rsid w:val="00266D84"/>
    <w:rsid w:val="002720F8"/>
    <w:rsid w:val="002778FB"/>
    <w:rsid w:val="00281A84"/>
    <w:rsid w:val="00290CD2"/>
    <w:rsid w:val="0029543B"/>
    <w:rsid w:val="002B53C8"/>
    <w:rsid w:val="002D53E0"/>
    <w:rsid w:val="002D7683"/>
    <w:rsid w:val="002F5AF9"/>
    <w:rsid w:val="002F6437"/>
    <w:rsid w:val="002F7B67"/>
    <w:rsid w:val="003001EF"/>
    <w:rsid w:val="0030156E"/>
    <w:rsid w:val="00305F1F"/>
    <w:rsid w:val="003714D9"/>
    <w:rsid w:val="00376E91"/>
    <w:rsid w:val="003D5CC7"/>
    <w:rsid w:val="003E25C0"/>
    <w:rsid w:val="003F1A9F"/>
    <w:rsid w:val="00412778"/>
    <w:rsid w:val="004250FE"/>
    <w:rsid w:val="00434A6C"/>
    <w:rsid w:val="00457540"/>
    <w:rsid w:val="00463013"/>
    <w:rsid w:val="00466AE7"/>
    <w:rsid w:val="004861A1"/>
    <w:rsid w:val="004C1B82"/>
    <w:rsid w:val="004C20DC"/>
    <w:rsid w:val="004D5F64"/>
    <w:rsid w:val="004F3FED"/>
    <w:rsid w:val="004F60B8"/>
    <w:rsid w:val="0050011B"/>
    <w:rsid w:val="00500459"/>
    <w:rsid w:val="0051541B"/>
    <w:rsid w:val="005621CE"/>
    <w:rsid w:val="005671EA"/>
    <w:rsid w:val="005806F4"/>
    <w:rsid w:val="005B68DA"/>
    <w:rsid w:val="005E4BCF"/>
    <w:rsid w:val="006068A4"/>
    <w:rsid w:val="00691FD6"/>
    <w:rsid w:val="006B409C"/>
    <w:rsid w:val="006B6F32"/>
    <w:rsid w:val="006F2A48"/>
    <w:rsid w:val="00702617"/>
    <w:rsid w:val="00703715"/>
    <w:rsid w:val="00730ED9"/>
    <w:rsid w:val="00754104"/>
    <w:rsid w:val="00760796"/>
    <w:rsid w:val="007A2400"/>
    <w:rsid w:val="007B461A"/>
    <w:rsid w:val="007D41F7"/>
    <w:rsid w:val="007D7D2F"/>
    <w:rsid w:val="007E30D0"/>
    <w:rsid w:val="007E5F7F"/>
    <w:rsid w:val="0082068C"/>
    <w:rsid w:val="0083474C"/>
    <w:rsid w:val="008415D5"/>
    <w:rsid w:val="00880495"/>
    <w:rsid w:val="008851C4"/>
    <w:rsid w:val="008A043E"/>
    <w:rsid w:val="008E6DDC"/>
    <w:rsid w:val="00953CA1"/>
    <w:rsid w:val="0095474D"/>
    <w:rsid w:val="00961843"/>
    <w:rsid w:val="009A39D9"/>
    <w:rsid w:val="009B4A3A"/>
    <w:rsid w:val="00A02CEE"/>
    <w:rsid w:val="00A14155"/>
    <w:rsid w:val="00A503F0"/>
    <w:rsid w:val="00A640B3"/>
    <w:rsid w:val="00A66057"/>
    <w:rsid w:val="00A76ADA"/>
    <w:rsid w:val="00AA15B7"/>
    <w:rsid w:val="00AB0454"/>
    <w:rsid w:val="00B15AE5"/>
    <w:rsid w:val="00B15EB7"/>
    <w:rsid w:val="00B33164"/>
    <w:rsid w:val="00B34396"/>
    <w:rsid w:val="00B86857"/>
    <w:rsid w:val="00BA0D58"/>
    <w:rsid w:val="00BB11D8"/>
    <w:rsid w:val="00BB3B7E"/>
    <w:rsid w:val="00BD3AB4"/>
    <w:rsid w:val="00BE7388"/>
    <w:rsid w:val="00C12583"/>
    <w:rsid w:val="00C27CF2"/>
    <w:rsid w:val="00C50DB0"/>
    <w:rsid w:val="00CB1130"/>
    <w:rsid w:val="00CC3B3D"/>
    <w:rsid w:val="00CC5E5D"/>
    <w:rsid w:val="00D04D0F"/>
    <w:rsid w:val="00D12521"/>
    <w:rsid w:val="00D25776"/>
    <w:rsid w:val="00D5710D"/>
    <w:rsid w:val="00D63E78"/>
    <w:rsid w:val="00D679F5"/>
    <w:rsid w:val="00D7416C"/>
    <w:rsid w:val="00DA04A7"/>
    <w:rsid w:val="00DA248F"/>
    <w:rsid w:val="00DA7DDD"/>
    <w:rsid w:val="00DB314E"/>
    <w:rsid w:val="00DD00BB"/>
    <w:rsid w:val="00DD1C16"/>
    <w:rsid w:val="00DE0DA8"/>
    <w:rsid w:val="00E01A72"/>
    <w:rsid w:val="00E24BE1"/>
    <w:rsid w:val="00E32449"/>
    <w:rsid w:val="00E66666"/>
    <w:rsid w:val="00E713E8"/>
    <w:rsid w:val="00E761B4"/>
    <w:rsid w:val="00EA0CB3"/>
    <w:rsid w:val="00EA4FE4"/>
    <w:rsid w:val="00EA7162"/>
    <w:rsid w:val="00F544D8"/>
    <w:rsid w:val="00F92E35"/>
    <w:rsid w:val="00FB3140"/>
    <w:rsid w:val="00FC59A1"/>
    <w:rsid w:val="00FC5D78"/>
    <w:rsid w:val="00FE0939"/>
    <w:rsid w:val="00FE2B8B"/>
    <w:rsid w:val="00FE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61620"/>
  <w15:docId w15:val="{549F5B6E-0B94-476B-967D-78C9FE1F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66057"/>
    <w:pPr>
      <w:tabs>
        <w:tab w:val="left" w:pos="504"/>
      </w:tabs>
      <w:jc w:val="both"/>
    </w:pPr>
    <w:rPr>
      <w:sz w:val="18"/>
    </w:rPr>
  </w:style>
  <w:style w:type="paragraph" w:styleId="Heading1">
    <w:name w:val="heading 1"/>
    <w:basedOn w:val="Normal"/>
    <w:next w:val="Normal"/>
    <w:link w:val="Heading1Char"/>
    <w:uiPriority w:val="9"/>
    <w:qFormat/>
    <w:rsid w:val="005671EA"/>
    <w:pPr>
      <w:keepNext/>
      <w:keepLines/>
      <w:tabs>
        <w:tab w:val="clear" w:pos="504"/>
      </w:tabs>
      <w:spacing w:before="240" w:line="259" w:lineRule="auto"/>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6154E"/>
    <w:pPr>
      <w:tabs>
        <w:tab w:val="clear" w:pos="504"/>
        <w:tab w:val="center" w:pos="4320"/>
        <w:tab w:val="right" w:pos="8640"/>
      </w:tabs>
    </w:pPr>
  </w:style>
  <w:style w:type="paragraph" w:customStyle="1" w:styleId="AbstractTitle">
    <w:name w:val="Abstract_Title"/>
    <w:basedOn w:val="AbstractNormalText"/>
    <w:rsid w:val="0016154E"/>
    <w:pPr>
      <w:jc w:val="left"/>
    </w:pPr>
    <w:rPr>
      <w:b/>
      <w:sz w:val="22"/>
    </w:rPr>
  </w:style>
  <w:style w:type="paragraph" w:customStyle="1" w:styleId="AbstractAuthors">
    <w:name w:val="Abstract_Authors"/>
    <w:basedOn w:val="AbstractNormalText"/>
    <w:rsid w:val="0016154E"/>
    <w:pPr>
      <w:jc w:val="left"/>
    </w:pPr>
    <w:rPr>
      <w:i/>
      <w:sz w:val="20"/>
    </w:rPr>
  </w:style>
  <w:style w:type="paragraph" w:customStyle="1" w:styleId="AbstractSectionHeading">
    <w:name w:val="Abstract_Section_Heading"/>
    <w:basedOn w:val="AbstractNormalText"/>
    <w:rsid w:val="0016154E"/>
    <w:pPr>
      <w:jc w:val="left"/>
    </w:pPr>
    <w:rPr>
      <w:b/>
    </w:rPr>
  </w:style>
  <w:style w:type="paragraph" w:customStyle="1" w:styleId="AbstractNormalText">
    <w:name w:val="Abstract_Normal_Text"/>
    <w:basedOn w:val="Normal"/>
    <w:rsid w:val="0016154E"/>
  </w:style>
  <w:style w:type="paragraph" w:styleId="Footer">
    <w:name w:val="footer"/>
    <w:basedOn w:val="Normal"/>
    <w:rsid w:val="0016154E"/>
    <w:pPr>
      <w:tabs>
        <w:tab w:val="clear" w:pos="504"/>
        <w:tab w:val="center" w:pos="4320"/>
        <w:tab w:val="right" w:pos="8640"/>
      </w:tabs>
    </w:pPr>
  </w:style>
  <w:style w:type="character" w:styleId="CommentReference">
    <w:name w:val="annotation reference"/>
    <w:semiHidden/>
    <w:rsid w:val="0016154E"/>
    <w:rPr>
      <w:sz w:val="16"/>
    </w:rPr>
  </w:style>
  <w:style w:type="paragraph" w:styleId="CommentText">
    <w:name w:val="annotation text"/>
    <w:basedOn w:val="Normal"/>
    <w:link w:val="CommentTextChar"/>
    <w:semiHidden/>
    <w:rsid w:val="0016154E"/>
    <w:rPr>
      <w:sz w:val="20"/>
    </w:rPr>
  </w:style>
  <w:style w:type="paragraph" w:styleId="Caption">
    <w:name w:val="caption"/>
    <w:aliases w:val="Abstract_Caption"/>
    <w:basedOn w:val="AbstractNormalText"/>
    <w:qFormat/>
    <w:rsid w:val="0016154E"/>
    <w:pPr>
      <w:spacing w:before="80"/>
    </w:pPr>
    <w:rPr>
      <w:sz w:val="16"/>
    </w:rPr>
  </w:style>
  <w:style w:type="paragraph" w:customStyle="1" w:styleId="AbstractFrame">
    <w:name w:val="Abstract_Frame"/>
    <w:basedOn w:val="Normal"/>
    <w:rsid w:val="0016154E"/>
    <w:pPr>
      <w:framePr w:h="2016" w:hSpace="187" w:vSpace="187" w:wrap="notBeside" w:vAnchor="text" w:hAnchor="text" w:xAlign="center" w:y="188"/>
      <w:pBdr>
        <w:top w:val="single" w:sz="6" w:space="1" w:color="auto"/>
        <w:left w:val="single" w:sz="6" w:space="1" w:color="auto"/>
        <w:bottom w:val="single" w:sz="6" w:space="1" w:color="auto"/>
        <w:right w:val="single" w:sz="6" w:space="1" w:color="auto"/>
      </w:pBdr>
    </w:pPr>
  </w:style>
  <w:style w:type="paragraph" w:customStyle="1" w:styleId="AbstractHeader">
    <w:name w:val="Abstract_Header"/>
    <w:basedOn w:val="AbstractNormalText"/>
    <w:rsid w:val="0016154E"/>
    <w:rPr>
      <w:b/>
      <w:sz w:val="20"/>
    </w:rPr>
  </w:style>
  <w:style w:type="character" w:styleId="PlaceholderText">
    <w:name w:val="Placeholder Text"/>
    <w:basedOn w:val="DefaultParagraphFont"/>
    <w:uiPriority w:val="99"/>
    <w:semiHidden/>
    <w:rsid w:val="00DB314E"/>
    <w:rPr>
      <w:color w:val="666666"/>
    </w:rPr>
  </w:style>
  <w:style w:type="character" w:customStyle="1" w:styleId="Heading1Char">
    <w:name w:val="Heading 1 Char"/>
    <w:basedOn w:val="DefaultParagraphFont"/>
    <w:link w:val="Heading1"/>
    <w:uiPriority w:val="9"/>
    <w:rsid w:val="005671EA"/>
    <w:rPr>
      <w:rFonts w:asciiTheme="majorHAnsi" w:eastAsiaTheme="majorEastAsia" w:hAnsiTheme="majorHAnsi" w:cstheme="majorBidi"/>
      <w:color w:val="2E74B5" w:themeColor="accent1" w:themeShade="BF"/>
      <w:sz w:val="32"/>
      <w:szCs w:val="32"/>
    </w:rPr>
  </w:style>
  <w:style w:type="table" w:styleId="TableGrid">
    <w:name w:val="Table Grid"/>
    <w:basedOn w:val="TableNormal"/>
    <w:rsid w:val="00A66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290CD2"/>
    <w:rPr>
      <w:b/>
      <w:bCs/>
    </w:rPr>
  </w:style>
  <w:style w:type="character" w:customStyle="1" w:styleId="CommentTextChar">
    <w:name w:val="Comment Text Char"/>
    <w:basedOn w:val="DefaultParagraphFont"/>
    <w:link w:val="CommentText"/>
    <w:semiHidden/>
    <w:rsid w:val="00290CD2"/>
  </w:style>
  <w:style w:type="character" w:customStyle="1" w:styleId="CommentSubjectChar">
    <w:name w:val="Comment Subject Char"/>
    <w:basedOn w:val="CommentTextChar"/>
    <w:link w:val="CommentSubject"/>
    <w:semiHidden/>
    <w:rsid w:val="00290CD2"/>
    <w:rPr>
      <w:b/>
      <w:bCs/>
    </w:rPr>
  </w:style>
  <w:style w:type="paragraph" w:styleId="BalloonText">
    <w:name w:val="Balloon Text"/>
    <w:basedOn w:val="Normal"/>
    <w:link w:val="BalloonTextChar"/>
    <w:semiHidden/>
    <w:unhideWhenUsed/>
    <w:rsid w:val="00290CD2"/>
    <w:rPr>
      <w:rFonts w:ascii="Segoe UI" w:hAnsi="Segoe UI" w:cs="Segoe UI"/>
      <w:szCs w:val="18"/>
    </w:rPr>
  </w:style>
  <w:style w:type="character" w:customStyle="1" w:styleId="BalloonTextChar">
    <w:name w:val="Balloon Text Char"/>
    <w:basedOn w:val="DefaultParagraphFont"/>
    <w:link w:val="BalloonText"/>
    <w:semiHidden/>
    <w:rsid w:val="00290CD2"/>
    <w:rPr>
      <w:rFonts w:ascii="Segoe UI" w:hAnsi="Segoe UI" w:cs="Segoe UI"/>
      <w:sz w:val="18"/>
      <w:szCs w:val="18"/>
    </w:rPr>
  </w:style>
  <w:style w:type="paragraph" w:styleId="Revision">
    <w:name w:val="Revision"/>
    <w:hidden/>
    <w:uiPriority w:val="99"/>
    <w:semiHidden/>
    <w:rsid w:val="00FB314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43525">
      <w:bodyDiv w:val="1"/>
      <w:marLeft w:val="0"/>
      <w:marRight w:val="0"/>
      <w:marTop w:val="0"/>
      <w:marBottom w:val="0"/>
      <w:divBdr>
        <w:top w:val="none" w:sz="0" w:space="0" w:color="auto"/>
        <w:left w:val="none" w:sz="0" w:space="0" w:color="auto"/>
        <w:bottom w:val="none" w:sz="0" w:space="0" w:color="auto"/>
        <w:right w:val="none" w:sz="0" w:space="0" w:color="auto"/>
      </w:divBdr>
    </w:div>
    <w:div w:id="63768200">
      <w:bodyDiv w:val="1"/>
      <w:marLeft w:val="0"/>
      <w:marRight w:val="0"/>
      <w:marTop w:val="0"/>
      <w:marBottom w:val="0"/>
      <w:divBdr>
        <w:top w:val="none" w:sz="0" w:space="0" w:color="auto"/>
        <w:left w:val="none" w:sz="0" w:space="0" w:color="auto"/>
        <w:bottom w:val="none" w:sz="0" w:space="0" w:color="auto"/>
        <w:right w:val="none" w:sz="0" w:space="0" w:color="auto"/>
      </w:divBdr>
    </w:div>
    <w:div w:id="78718092">
      <w:bodyDiv w:val="1"/>
      <w:marLeft w:val="0"/>
      <w:marRight w:val="0"/>
      <w:marTop w:val="0"/>
      <w:marBottom w:val="0"/>
      <w:divBdr>
        <w:top w:val="none" w:sz="0" w:space="0" w:color="auto"/>
        <w:left w:val="none" w:sz="0" w:space="0" w:color="auto"/>
        <w:bottom w:val="none" w:sz="0" w:space="0" w:color="auto"/>
        <w:right w:val="none" w:sz="0" w:space="0" w:color="auto"/>
      </w:divBdr>
    </w:div>
    <w:div w:id="136608706">
      <w:bodyDiv w:val="1"/>
      <w:marLeft w:val="0"/>
      <w:marRight w:val="0"/>
      <w:marTop w:val="0"/>
      <w:marBottom w:val="0"/>
      <w:divBdr>
        <w:top w:val="none" w:sz="0" w:space="0" w:color="auto"/>
        <w:left w:val="none" w:sz="0" w:space="0" w:color="auto"/>
        <w:bottom w:val="none" w:sz="0" w:space="0" w:color="auto"/>
        <w:right w:val="none" w:sz="0" w:space="0" w:color="auto"/>
      </w:divBdr>
    </w:div>
    <w:div w:id="182869221">
      <w:bodyDiv w:val="1"/>
      <w:marLeft w:val="0"/>
      <w:marRight w:val="0"/>
      <w:marTop w:val="0"/>
      <w:marBottom w:val="0"/>
      <w:divBdr>
        <w:top w:val="none" w:sz="0" w:space="0" w:color="auto"/>
        <w:left w:val="none" w:sz="0" w:space="0" w:color="auto"/>
        <w:bottom w:val="none" w:sz="0" w:space="0" w:color="auto"/>
        <w:right w:val="none" w:sz="0" w:space="0" w:color="auto"/>
      </w:divBdr>
      <w:divsChild>
        <w:div w:id="89549222">
          <w:marLeft w:val="480"/>
          <w:marRight w:val="0"/>
          <w:marTop w:val="0"/>
          <w:marBottom w:val="0"/>
          <w:divBdr>
            <w:top w:val="none" w:sz="0" w:space="0" w:color="auto"/>
            <w:left w:val="none" w:sz="0" w:space="0" w:color="auto"/>
            <w:bottom w:val="none" w:sz="0" w:space="0" w:color="auto"/>
            <w:right w:val="none" w:sz="0" w:space="0" w:color="auto"/>
          </w:divBdr>
        </w:div>
        <w:div w:id="146558439">
          <w:marLeft w:val="480"/>
          <w:marRight w:val="0"/>
          <w:marTop w:val="0"/>
          <w:marBottom w:val="0"/>
          <w:divBdr>
            <w:top w:val="none" w:sz="0" w:space="0" w:color="auto"/>
            <w:left w:val="none" w:sz="0" w:space="0" w:color="auto"/>
            <w:bottom w:val="none" w:sz="0" w:space="0" w:color="auto"/>
            <w:right w:val="none" w:sz="0" w:space="0" w:color="auto"/>
          </w:divBdr>
        </w:div>
        <w:div w:id="271516030">
          <w:marLeft w:val="480"/>
          <w:marRight w:val="0"/>
          <w:marTop w:val="0"/>
          <w:marBottom w:val="0"/>
          <w:divBdr>
            <w:top w:val="none" w:sz="0" w:space="0" w:color="auto"/>
            <w:left w:val="none" w:sz="0" w:space="0" w:color="auto"/>
            <w:bottom w:val="none" w:sz="0" w:space="0" w:color="auto"/>
            <w:right w:val="none" w:sz="0" w:space="0" w:color="auto"/>
          </w:divBdr>
        </w:div>
        <w:div w:id="1466701237">
          <w:marLeft w:val="480"/>
          <w:marRight w:val="0"/>
          <w:marTop w:val="0"/>
          <w:marBottom w:val="0"/>
          <w:divBdr>
            <w:top w:val="none" w:sz="0" w:space="0" w:color="auto"/>
            <w:left w:val="none" w:sz="0" w:space="0" w:color="auto"/>
            <w:bottom w:val="none" w:sz="0" w:space="0" w:color="auto"/>
            <w:right w:val="none" w:sz="0" w:space="0" w:color="auto"/>
          </w:divBdr>
        </w:div>
        <w:div w:id="1501039836">
          <w:marLeft w:val="480"/>
          <w:marRight w:val="0"/>
          <w:marTop w:val="0"/>
          <w:marBottom w:val="0"/>
          <w:divBdr>
            <w:top w:val="none" w:sz="0" w:space="0" w:color="auto"/>
            <w:left w:val="none" w:sz="0" w:space="0" w:color="auto"/>
            <w:bottom w:val="none" w:sz="0" w:space="0" w:color="auto"/>
            <w:right w:val="none" w:sz="0" w:space="0" w:color="auto"/>
          </w:divBdr>
        </w:div>
        <w:div w:id="1580401471">
          <w:marLeft w:val="480"/>
          <w:marRight w:val="0"/>
          <w:marTop w:val="0"/>
          <w:marBottom w:val="0"/>
          <w:divBdr>
            <w:top w:val="none" w:sz="0" w:space="0" w:color="auto"/>
            <w:left w:val="none" w:sz="0" w:space="0" w:color="auto"/>
            <w:bottom w:val="none" w:sz="0" w:space="0" w:color="auto"/>
            <w:right w:val="none" w:sz="0" w:space="0" w:color="auto"/>
          </w:divBdr>
        </w:div>
        <w:div w:id="1670332392">
          <w:marLeft w:val="480"/>
          <w:marRight w:val="0"/>
          <w:marTop w:val="0"/>
          <w:marBottom w:val="0"/>
          <w:divBdr>
            <w:top w:val="none" w:sz="0" w:space="0" w:color="auto"/>
            <w:left w:val="none" w:sz="0" w:space="0" w:color="auto"/>
            <w:bottom w:val="none" w:sz="0" w:space="0" w:color="auto"/>
            <w:right w:val="none" w:sz="0" w:space="0" w:color="auto"/>
          </w:divBdr>
        </w:div>
        <w:div w:id="1765149754">
          <w:marLeft w:val="480"/>
          <w:marRight w:val="0"/>
          <w:marTop w:val="0"/>
          <w:marBottom w:val="0"/>
          <w:divBdr>
            <w:top w:val="none" w:sz="0" w:space="0" w:color="auto"/>
            <w:left w:val="none" w:sz="0" w:space="0" w:color="auto"/>
            <w:bottom w:val="none" w:sz="0" w:space="0" w:color="auto"/>
            <w:right w:val="none" w:sz="0" w:space="0" w:color="auto"/>
          </w:divBdr>
        </w:div>
        <w:div w:id="1927960831">
          <w:marLeft w:val="480"/>
          <w:marRight w:val="0"/>
          <w:marTop w:val="0"/>
          <w:marBottom w:val="0"/>
          <w:divBdr>
            <w:top w:val="none" w:sz="0" w:space="0" w:color="auto"/>
            <w:left w:val="none" w:sz="0" w:space="0" w:color="auto"/>
            <w:bottom w:val="none" w:sz="0" w:space="0" w:color="auto"/>
            <w:right w:val="none" w:sz="0" w:space="0" w:color="auto"/>
          </w:divBdr>
        </w:div>
      </w:divsChild>
    </w:div>
    <w:div w:id="205606021">
      <w:bodyDiv w:val="1"/>
      <w:marLeft w:val="0"/>
      <w:marRight w:val="0"/>
      <w:marTop w:val="0"/>
      <w:marBottom w:val="0"/>
      <w:divBdr>
        <w:top w:val="none" w:sz="0" w:space="0" w:color="auto"/>
        <w:left w:val="none" w:sz="0" w:space="0" w:color="auto"/>
        <w:bottom w:val="none" w:sz="0" w:space="0" w:color="auto"/>
        <w:right w:val="none" w:sz="0" w:space="0" w:color="auto"/>
      </w:divBdr>
      <w:divsChild>
        <w:div w:id="200438892">
          <w:marLeft w:val="480"/>
          <w:marRight w:val="0"/>
          <w:marTop w:val="0"/>
          <w:marBottom w:val="0"/>
          <w:divBdr>
            <w:top w:val="none" w:sz="0" w:space="0" w:color="auto"/>
            <w:left w:val="none" w:sz="0" w:space="0" w:color="auto"/>
            <w:bottom w:val="none" w:sz="0" w:space="0" w:color="auto"/>
            <w:right w:val="none" w:sz="0" w:space="0" w:color="auto"/>
          </w:divBdr>
        </w:div>
        <w:div w:id="752357845">
          <w:marLeft w:val="480"/>
          <w:marRight w:val="0"/>
          <w:marTop w:val="0"/>
          <w:marBottom w:val="0"/>
          <w:divBdr>
            <w:top w:val="none" w:sz="0" w:space="0" w:color="auto"/>
            <w:left w:val="none" w:sz="0" w:space="0" w:color="auto"/>
            <w:bottom w:val="none" w:sz="0" w:space="0" w:color="auto"/>
            <w:right w:val="none" w:sz="0" w:space="0" w:color="auto"/>
          </w:divBdr>
        </w:div>
        <w:div w:id="583994817">
          <w:marLeft w:val="480"/>
          <w:marRight w:val="0"/>
          <w:marTop w:val="0"/>
          <w:marBottom w:val="0"/>
          <w:divBdr>
            <w:top w:val="none" w:sz="0" w:space="0" w:color="auto"/>
            <w:left w:val="none" w:sz="0" w:space="0" w:color="auto"/>
            <w:bottom w:val="none" w:sz="0" w:space="0" w:color="auto"/>
            <w:right w:val="none" w:sz="0" w:space="0" w:color="auto"/>
          </w:divBdr>
        </w:div>
        <w:div w:id="1668291661">
          <w:marLeft w:val="480"/>
          <w:marRight w:val="0"/>
          <w:marTop w:val="0"/>
          <w:marBottom w:val="0"/>
          <w:divBdr>
            <w:top w:val="none" w:sz="0" w:space="0" w:color="auto"/>
            <w:left w:val="none" w:sz="0" w:space="0" w:color="auto"/>
            <w:bottom w:val="none" w:sz="0" w:space="0" w:color="auto"/>
            <w:right w:val="none" w:sz="0" w:space="0" w:color="auto"/>
          </w:divBdr>
        </w:div>
        <w:div w:id="1847210380">
          <w:marLeft w:val="480"/>
          <w:marRight w:val="0"/>
          <w:marTop w:val="0"/>
          <w:marBottom w:val="0"/>
          <w:divBdr>
            <w:top w:val="none" w:sz="0" w:space="0" w:color="auto"/>
            <w:left w:val="none" w:sz="0" w:space="0" w:color="auto"/>
            <w:bottom w:val="none" w:sz="0" w:space="0" w:color="auto"/>
            <w:right w:val="none" w:sz="0" w:space="0" w:color="auto"/>
          </w:divBdr>
        </w:div>
        <w:div w:id="1596208866">
          <w:marLeft w:val="480"/>
          <w:marRight w:val="0"/>
          <w:marTop w:val="0"/>
          <w:marBottom w:val="0"/>
          <w:divBdr>
            <w:top w:val="none" w:sz="0" w:space="0" w:color="auto"/>
            <w:left w:val="none" w:sz="0" w:space="0" w:color="auto"/>
            <w:bottom w:val="none" w:sz="0" w:space="0" w:color="auto"/>
            <w:right w:val="none" w:sz="0" w:space="0" w:color="auto"/>
          </w:divBdr>
        </w:div>
        <w:div w:id="1230773082">
          <w:marLeft w:val="480"/>
          <w:marRight w:val="0"/>
          <w:marTop w:val="0"/>
          <w:marBottom w:val="0"/>
          <w:divBdr>
            <w:top w:val="none" w:sz="0" w:space="0" w:color="auto"/>
            <w:left w:val="none" w:sz="0" w:space="0" w:color="auto"/>
            <w:bottom w:val="none" w:sz="0" w:space="0" w:color="auto"/>
            <w:right w:val="none" w:sz="0" w:space="0" w:color="auto"/>
          </w:divBdr>
        </w:div>
        <w:div w:id="1237785024">
          <w:marLeft w:val="480"/>
          <w:marRight w:val="0"/>
          <w:marTop w:val="0"/>
          <w:marBottom w:val="0"/>
          <w:divBdr>
            <w:top w:val="none" w:sz="0" w:space="0" w:color="auto"/>
            <w:left w:val="none" w:sz="0" w:space="0" w:color="auto"/>
            <w:bottom w:val="none" w:sz="0" w:space="0" w:color="auto"/>
            <w:right w:val="none" w:sz="0" w:space="0" w:color="auto"/>
          </w:divBdr>
        </w:div>
        <w:div w:id="1570382711">
          <w:marLeft w:val="480"/>
          <w:marRight w:val="0"/>
          <w:marTop w:val="0"/>
          <w:marBottom w:val="0"/>
          <w:divBdr>
            <w:top w:val="none" w:sz="0" w:space="0" w:color="auto"/>
            <w:left w:val="none" w:sz="0" w:space="0" w:color="auto"/>
            <w:bottom w:val="none" w:sz="0" w:space="0" w:color="auto"/>
            <w:right w:val="none" w:sz="0" w:space="0" w:color="auto"/>
          </w:divBdr>
        </w:div>
        <w:div w:id="2069183292">
          <w:marLeft w:val="480"/>
          <w:marRight w:val="0"/>
          <w:marTop w:val="0"/>
          <w:marBottom w:val="0"/>
          <w:divBdr>
            <w:top w:val="none" w:sz="0" w:space="0" w:color="auto"/>
            <w:left w:val="none" w:sz="0" w:space="0" w:color="auto"/>
            <w:bottom w:val="none" w:sz="0" w:space="0" w:color="auto"/>
            <w:right w:val="none" w:sz="0" w:space="0" w:color="auto"/>
          </w:divBdr>
        </w:div>
      </w:divsChild>
    </w:div>
    <w:div w:id="224070316">
      <w:bodyDiv w:val="1"/>
      <w:marLeft w:val="0"/>
      <w:marRight w:val="0"/>
      <w:marTop w:val="0"/>
      <w:marBottom w:val="0"/>
      <w:divBdr>
        <w:top w:val="none" w:sz="0" w:space="0" w:color="auto"/>
        <w:left w:val="none" w:sz="0" w:space="0" w:color="auto"/>
        <w:bottom w:val="none" w:sz="0" w:space="0" w:color="auto"/>
        <w:right w:val="none" w:sz="0" w:space="0" w:color="auto"/>
      </w:divBdr>
    </w:div>
    <w:div w:id="242686665">
      <w:bodyDiv w:val="1"/>
      <w:marLeft w:val="0"/>
      <w:marRight w:val="0"/>
      <w:marTop w:val="0"/>
      <w:marBottom w:val="0"/>
      <w:divBdr>
        <w:top w:val="none" w:sz="0" w:space="0" w:color="auto"/>
        <w:left w:val="none" w:sz="0" w:space="0" w:color="auto"/>
        <w:bottom w:val="none" w:sz="0" w:space="0" w:color="auto"/>
        <w:right w:val="none" w:sz="0" w:space="0" w:color="auto"/>
      </w:divBdr>
      <w:divsChild>
        <w:div w:id="473258428">
          <w:marLeft w:val="480"/>
          <w:marRight w:val="0"/>
          <w:marTop w:val="0"/>
          <w:marBottom w:val="0"/>
          <w:divBdr>
            <w:top w:val="none" w:sz="0" w:space="0" w:color="auto"/>
            <w:left w:val="none" w:sz="0" w:space="0" w:color="auto"/>
            <w:bottom w:val="none" w:sz="0" w:space="0" w:color="auto"/>
            <w:right w:val="none" w:sz="0" w:space="0" w:color="auto"/>
          </w:divBdr>
        </w:div>
        <w:div w:id="878475446">
          <w:marLeft w:val="480"/>
          <w:marRight w:val="0"/>
          <w:marTop w:val="0"/>
          <w:marBottom w:val="0"/>
          <w:divBdr>
            <w:top w:val="none" w:sz="0" w:space="0" w:color="auto"/>
            <w:left w:val="none" w:sz="0" w:space="0" w:color="auto"/>
            <w:bottom w:val="none" w:sz="0" w:space="0" w:color="auto"/>
            <w:right w:val="none" w:sz="0" w:space="0" w:color="auto"/>
          </w:divBdr>
        </w:div>
        <w:div w:id="931475723">
          <w:marLeft w:val="480"/>
          <w:marRight w:val="0"/>
          <w:marTop w:val="0"/>
          <w:marBottom w:val="0"/>
          <w:divBdr>
            <w:top w:val="none" w:sz="0" w:space="0" w:color="auto"/>
            <w:left w:val="none" w:sz="0" w:space="0" w:color="auto"/>
            <w:bottom w:val="none" w:sz="0" w:space="0" w:color="auto"/>
            <w:right w:val="none" w:sz="0" w:space="0" w:color="auto"/>
          </w:divBdr>
        </w:div>
        <w:div w:id="983701337">
          <w:marLeft w:val="480"/>
          <w:marRight w:val="0"/>
          <w:marTop w:val="0"/>
          <w:marBottom w:val="0"/>
          <w:divBdr>
            <w:top w:val="none" w:sz="0" w:space="0" w:color="auto"/>
            <w:left w:val="none" w:sz="0" w:space="0" w:color="auto"/>
            <w:bottom w:val="none" w:sz="0" w:space="0" w:color="auto"/>
            <w:right w:val="none" w:sz="0" w:space="0" w:color="auto"/>
          </w:divBdr>
        </w:div>
        <w:div w:id="988555226">
          <w:marLeft w:val="480"/>
          <w:marRight w:val="0"/>
          <w:marTop w:val="0"/>
          <w:marBottom w:val="0"/>
          <w:divBdr>
            <w:top w:val="none" w:sz="0" w:space="0" w:color="auto"/>
            <w:left w:val="none" w:sz="0" w:space="0" w:color="auto"/>
            <w:bottom w:val="none" w:sz="0" w:space="0" w:color="auto"/>
            <w:right w:val="none" w:sz="0" w:space="0" w:color="auto"/>
          </w:divBdr>
        </w:div>
        <w:div w:id="1179350811">
          <w:marLeft w:val="480"/>
          <w:marRight w:val="0"/>
          <w:marTop w:val="0"/>
          <w:marBottom w:val="0"/>
          <w:divBdr>
            <w:top w:val="none" w:sz="0" w:space="0" w:color="auto"/>
            <w:left w:val="none" w:sz="0" w:space="0" w:color="auto"/>
            <w:bottom w:val="none" w:sz="0" w:space="0" w:color="auto"/>
            <w:right w:val="none" w:sz="0" w:space="0" w:color="auto"/>
          </w:divBdr>
        </w:div>
        <w:div w:id="1296525871">
          <w:marLeft w:val="480"/>
          <w:marRight w:val="0"/>
          <w:marTop w:val="0"/>
          <w:marBottom w:val="0"/>
          <w:divBdr>
            <w:top w:val="none" w:sz="0" w:space="0" w:color="auto"/>
            <w:left w:val="none" w:sz="0" w:space="0" w:color="auto"/>
            <w:bottom w:val="none" w:sz="0" w:space="0" w:color="auto"/>
            <w:right w:val="none" w:sz="0" w:space="0" w:color="auto"/>
          </w:divBdr>
        </w:div>
        <w:div w:id="1556429332">
          <w:marLeft w:val="480"/>
          <w:marRight w:val="0"/>
          <w:marTop w:val="0"/>
          <w:marBottom w:val="0"/>
          <w:divBdr>
            <w:top w:val="none" w:sz="0" w:space="0" w:color="auto"/>
            <w:left w:val="none" w:sz="0" w:space="0" w:color="auto"/>
            <w:bottom w:val="none" w:sz="0" w:space="0" w:color="auto"/>
            <w:right w:val="none" w:sz="0" w:space="0" w:color="auto"/>
          </w:divBdr>
        </w:div>
        <w:div w:id="2103378243">
          <w:marLeft w:val="480"/>
          <w:marRight w:val="0"/>
          <w:marTop w:val="0"/>
          <w:marBottom w:val="0"/>
          <w:divBdr>
            <w:top w:val="none" w:sz="0" w:space="0" w:color="auto"/>
            <w:left w:val="none" w:sz="0" w:space="0" w:color="auto"/>
            <w:bottom w:val="none" w:sz="0" w:space="0" w:color="auto"/>
            <w:right w:val="none" w:sz="0" w:space="0" w:color="auto"/>
          </w:divBdr>
        </w:div>
      </w:divsChild>
    </w:div>
    <w:div w:id="315767409">
      <w:bodyDiv w:val="1"/>
      <w:marLeft w:val="0"/>
      <w:marRight w:val="0"/>
      <w:marTop w:val="0"/>
      <w:marBottom w:val="0"/>
      <w:divBdr>
        <w:top w:val="none" w:sz="0" w:space="0" w:color="auto"/>
        <w:left w:val="none" w:sz="0" w:space="0" w:color="auto"/>
        <w:bottom w:val="none" w:sz="0" w:space="0" w:color="auto"/>
        <w:right w:val="none" w:sz="0" w:space="0" w:color="auto"/>
      </w:divBdr>
    </w:div>
    <w:div w:id="327834116">
      <w:bodyDiv w:val="1"/>
      <w:marLeft w:val="0"/>
      <w:marRight w:val="0"/>
      <w:marTop w:val="0"/>
      <w:marBottom w:val="0"/>
      <w:divBdr>
        <w:top w:val="none" w:sz="0" w:space="0" w:color="auto"/>
        <w:left w:val="none" w:sz="0" w:space="0" w:color="auto"/>
        <w:bottom w:val="none" w:sz="0" w:space="0" w:color="auto"/>
        <w:right w:val="none" w:sz="0" w:space="0" w:color="auto"/>
      </w:divBdr>
      <w:divsChild>
        <w:div w:id="479420008">
          <w:marLeft w:val="480"/>
          <w:marRight w:val="0"/>
          <w:marTop w:val="0"/>
          <w:marBottom w:val="0"/>
          <w:divBdr>
            <w:top w:val="none" w:sz="0" w:space="0" w:color="auto"/>
            <w:left w:val="none" w:sz="0" w:space="0" w:color="auto"/>
            <w:bottom w:val="none" w:sz="0" w:space="0" w:color="auto"/>
            <w:right w:val="none" w:sz="0" w:space="0" w:color="auto"/>
          </w:divBdr>
        </w:div>
        <w:div w:id="657419848">
          <w:marLeft w:val="480"/>
          <w:marRight w:val="0"/>
          <w:marTop w:val="0"/>
          <w:marBottom w:val="0"/>
          <w:divBdr>
            <w:top w:val="none" w:sz="0" w:space="0" w:color="auto"/>
            <w:left w:val="none" w:sz="0" w:space="0" w:color="auto"/>
            <w:bottom w:val="none" w:sz="0" w:space="0" w:color="auto"/>
            <w:right w:val="none" w:sz="0" w:space="0" w:color="auto"/>
          </w:divBdr>
        </w:div>
        <w:div w:id="1119762668">
          <w:marLeft w:val="480"/>
          <w:marRight w:val="0"/>
          <w:marTop w:val="0"/>
          <w:marBottom w:val="0"/>
          <w:divBdr>
            <w:top w:val="none" w:sz="0" w:space="0" w:color="auto"/>
            <w:left w:val="none" w:sz="0" w:space="0" w:color="auto"/>
            <w:bottom w:val="none" w:sz="0" w:space="0" w:color="auto"/>
            <w:right w:val="none" w:sz="0" w:space="0" w:color="auto"/>
          </w:divBdr>
        </w:div>
        <w:div w:id="1188175956">
          <w:marLeft w:val="480"/>
          <w:marRight w:val="0"/>
          <w:marTop w:val="0"/>
          <w:marBottom w:val="0"/>
          <w:divBdr>
            <w:top w:val="none" w:sz="0" w:space="0" w:color="auto"/>
            <w:left w:val="none" w:sz="0" w:space="0" w:color="auto"/>
            <w:bottom w:val="none" w:sz="0" w:space="0" w:color="auto"/>
            <w:right w:val="none" w:sz="0" w:space="0" w:color="auto"/>
          </w:divBdr>
        </w:div>
        <w:div w:id="1344748269">
          <w:marLeft w:val="480"/>
          <w:marRight w:val="0"/>
          <w:marTop w:val="0"/>
          <w:marBottom w:val="0"/>
          <w:divBdr>
            <w:top w:val="none" w:sz="0" w:space="0" w:color="auto"/>
            <w:left w:val="none" w:sz="0" w:space="0" w:color="auto"/>
            <w:bottom w:val="none" w:sz="0" w:space="0" w:color="auto"/>
            <w:right w:val="none" w:sz="0" w:space="0" w:color="auto"/>
          </w:divBdr>
        </w:div>
        <w:div w:id="1517232760">
          <w:marLeft w:val="480"/>
          <w:marRight w:val="0"/>
          <w:marTop w:val="0"/>
          <w:marBottom w:val="0"/>
          <w:divBdr>
            <w:top w:val="none" w:sz="0" w:space="0" w:color="auto"/>
            <w:left w:val="none" w:sz="0" w:space="0" w:color="auto"/>
            <w:bottom w:val="none" w:sz="0" w:space="0" w:color="auto"/>
            <w:right w:val="none" w:sz="0" w:space="0" w:color="auto"/>
          </w:divBdr>
        </w:div>
        <w:div w:id="1667123185">
          <w:marLeft w:val="480"/>
          <w:marRight w:val="0"/>
          <w:marTop w:val="0"/>
          <w:marBottom w:val="0"/>
          <w:divBdr>
            <w:top w:val="none" w:sz="0" w:space="0" w:color="auto"/>
            <w:left w:val="none" w:sz="0" w:space="0" w:color="auto"/>
            <w:bottom w:val="none" w:sz="0" w:space="0" w:color="auto"/>
            <w:right w:val="none" w:sz="0" w:space="0" w:color="auto"/>
          </w:divBdr>
        </w:div>
        <w:div w:id="2091273004">
          <w:marLeft w:val="480"/>
          <w:marRight w:val="0"/>
          <w:marTop w:val="0"/>
          <w:marBottom w:val="0"/>
          <w:divBdr>
            <w:top w:val="none" w:sz="0" w:space="0" w:color="auto"/>
            <w:left w:val="none" w:sz="0" w:space="0" w:color="auto"/>
            <w:bottom w:val="none" w:sz="0" w:space="0" w:color="auto"/>
            <w:right w:val="none" w:sz="0" w:space="0" w:color="auto"/>
          </w:divBdr>
        </w:div>
        <w:div w:id="2132238126">
          <w:marLeft w:val="480"/>
          <w:marRight w:val="0"/>
          <w:marTop w:val="0"/>
          <w:marBottom w:val="0"/>
          <w:divBdr>
            <w:top w:val="none" w:sz="0" w:space="0" w:color="auto"/>
            <w:left w:val="none" w:sz="0" w:space="0" w:color="auto"/>
            <w:bottom w:val="none" w:sz="0" w:space="0" w:color="auto"/>
            <w:right w:val="none" w:sz="0" w:space="0" w:color="auto"/>
          </w:divBdr>
        </w:div>
      </w:divsChild>
    </w:div>
    <w:div w:id="341780725">
      <w:bodyDiv w:val="1"/>
      <w:marLeft w:val="0"/>
      <w:marRight w:val="0"/>
      <w:marTop w:val="0"/>
      <w:marBottom w:val="0"/>
      <w:divBdr>
        <w:top w:val="none" w:sz="0" w:space="0" w:color="auto"/>
        <w:left w:val="none" w:sz="0" w:space="0" w:color="auto"/>
        <w:bottom w:val="none" w:sz="0" w:space="0" w:color="auto"/>
        <w:right w:val="none" w:sz="0" w:space="0" w:color="auto"/>
      </w:divBdr>
    </w:div>
    <w:div w:id="440297234">
      <w:bodyDiv w:val="1"/>
      <w:marLeft w:val="0"/>
      <w:marRight w:val="0"/>
      <w:marTop w:val="0"/>
      <w:marBottom w:val="0"/>
      <w:divBdr>
        <w:top w:val="none" w:sz="0" w:space="0" w:color="auto"/>
        <w:left w:val="none" w:sz="0" w:space="0" w:color="auto"/>
        <w:bottom w:val="none" w:sz="0" w:space="0" w:color="auto"/>
        <w:right w:val="none" w:sz="0" w:space="0" w:color="auto"/>
      </w:divBdr>
    </w:div>
    <w:div w:id="440882543">
      <w:bodyDiv w:val="1"/>
      <w:marLeft w:val="0"/>
      <w:marRight w:val="0"/>
      <w:marTop w:val="0"/>
      <w:marBottom w:val="0"/>
      <w:divBdr>
        <w:top w:val="none" w:sz="0" w:space="0" w:color="auto"/>
        <w:left w:val="none" w:sz="0" w:space="0" w:color="auto"/>
        <w:bottom w:val="none" w:sz="0" w:space="0" w:color="auto"/>
        <w:right w:val="none" w:sz="0" w:space="0" w:color="auto"/>
      </w:divBdr>
      <w:divsChild>
        <w:div w:id="125658883">
          <w:marLeft w:val="480"/>
          <w:marRight w:val="0"/>
          <w:marTop w:val="0"/>
          <w:marBottom w:val="0"/>
          <w:divBdr>
            <w:top w:val="none" w:sz="0" w:space="0" w:color="auto"/>
            <w:left w:val="none" w:sz="0" w:space="0" w:color="auto"/>
            <w:bottom w:val="none" w:sz="0" w:space="0" w:color="auto"/>
            <w:right w:val="none" w:sz="0" w:space="0" w:color="auto"/>
          </w:divBdr>
        </w:div>
        <w:div w:id="337389832">
          <w:marLeft w:val="480"/>
          <w:marRight w:val="0"/>
          <w:marTop w:val="0"/>
          <w:marBottom w:val="0"/>
          <w:divBdr>
            <w:top w:val="none" w:sz="0" w:space="0" w:color="auto"/>
            <w:left w:val="none" w:sz="0" w:space="0" w:color="auto"/>
            <w:bottom w:val="none" w:sz="0" w:space="0" w:color="auto"/>
            <w:right w:val="none" w:sz="0" w:space="0" w:color="auto"/>
          </w:divBdr>
        </w:div>
        <w:div w:id="391273313">
          <w:marLeft w:val="480"/>
          <w:marRight w:val="0"/>
          <w:marTop w:val="0"/>
          <w:marBottom w:val="0"/>
          <w:divBdr>
            <w:top w:val="none" w:sz="0" w:space="0" w:color="auto"/>
            <w:left w:val="none" w:sz="0" w:space="0" w:color="auto"/>
            <w:bottom w:val="none" w:sz="0" w:space="0" w:color="auto"/>
            <w:right w:val="none" w:sz="0" w:space="0" w:color="auto"/>
          </w:divBdr>
        </w:div>
        <w:div w:id="459803984">
          <w:marLeft w:val="480"/>
          <w:marRight w:val="0"/>
          <w:marTop w:val="0"/>
          <w:marBottom w:val="0"/>
          <w:divBdr>
            <w:top w:val="none" w:sz="0" w:space="0" w:color="auto"/>
            <w:left w:val="none" w:sz="0" w:space="0" w:color="auto"/>
            <w:bottom w:val="none" w:sz="0" w:space="0" w:color="auto"/>
            <w:right w:val="none" w:sz="0" w:space="0" w:color="auto"/>
          </w:divBdr>
        </w:div>
        <w:div w:id="830633604">
          <w:marLeft w:val="480"/>
          <w:marRight w:val="0"/>
          <w:marTop w:val="0"/>
          <w:marBottom w:val="0"/>
          <w:divBdr>
            <w:top w:val="none" w:sz="0" w:space="0" w:color="auto"/>
            <w:left w:val="none" w:sz="0" w:space="0" w:color="auto"/>
            <w:bottom w:val="none" w:sz="0" w:space="0" w:color="auto"/>
            <w:right w:val="none" w:sz="0" w:space="0" w:color="auto"/>
          </w:divBdr>
        </w:div>
        <w:div w:id="878274523">
          <w:marLeft w:val="480"/>
          <w:marRight w:val="0"/>
          <w:marTop w:val="0"/>
          <w:marBottom w:val="0"/>
          <w:divBdr>
            <w:top w:val="none" w:sz="0" w:space="0" w:color="auto"/>
            <w:left w:val="none" w:sz="0" w:space="0" w:color="auto"/>
            <w:bottom w:val="none" w:sz="0" w:space="0" w:color="auto"/>
            <w:right w:val="none" w:sz="0" w:space="0" w:color="auto"/>
          </w:divBdr>
        </w:div>
        <w:div w:id="949438765">
          <w:marLeft w:val="480"/>
          <w:marRight w:val="0"/>
          <w:marTop w:val="0"/>
          <w:marBottom w:val="0"/>
          <w:divBdr>
            <w:top w:val="none" w:sz="0" w:space="0" w:color="auto"/>
            <w:left w:val="none" w:sz="0" w:space="0" w:color="auto"/>
            <w:bottom w:val="none" w:sz="0" w:space="0" w:color="auto"/>
            <w:right w:val="none" w:sz="0" w:space="0" w:color="auto"/>
          </w:divBdr>
        </w:div>
        <w:div w:id="1893301377">
          <w:marLeft w:val="480"/>
          <w:marRight w:val="0"/>
          <w:marTop w:val="0"/>
          <w:marBottom w:val="0"/>
          <w:divBdr>
            <w:top w:val="none" w:sz="0" w:space="0" w:color="auto"/>
            <w:left w:val="none" w:sz="0" w:space="0" w:color="auto"/>
            <w:bottom w:val="none" w:sz="0" w:space="0" w:color="auto"/>
            <w:right w:val="none" w:sz="0" w:space="0" w:color="auto"/>
          </w:divBdr>
        </w:div>
        <w:div w:id="1933197770">
          <w:marLeft w:val="480"/>
          <w:marRight w:val="0"/>
          <w:marTop w:val="0"/>
          <w:marBottom w:val="0"/>
          <w:divBdr>
            <w:top w:val="none" w:sz="0" w:space="0" w:color="auto"/>
            <w:left w:val="none" w:sz="0" w:space="0" w:color="auto"/>
            <w:bottom w:val="none" w:sz="0" w:space="0" w:color="auto"/>
            <w:right w:val="none" w:sz="0" w:space="0" w:color="auto"/>
          </w:divBdr>
        </w:div>
      </w:divsChild>
    </w:div>
    <w:div w:id="444542780">
      <w:bodyDiv w:val="1"/>
      <w:marLeft w:val="0"/>
      <w:marRight w:val="0"/>
      <w:marTop w:val="0"/>
      <w:marBottom w:val="0"/>
      <w:divBdr>
        <w:top w:val="none" w:sz="0" w:space="0" w:color="auto"/>
        <w:left w:val="none" w:sz="0" w:space="0" w:color="auto"/>
        <w:bottom w:val="none" w:sz="0" w:space="0" w:color="auto"/>
        <w:right w:val="none" w:sz="0" w:space="0" w:color="auto"/>
      </w:divBdr>
    </w:div>
    <w:div w:id="543493514">
      <w:bodyDiv w:val="1"/>
      <w:marLeft w:val="0"/>
      <w:marRight w:val="0"/>
      <w:marTop w:val="0"/>
      <w:marBottom w:val="0"/>
      <w:divBdr>
        <w:top w:val="none" w:sz="0" w:space="0" w:color="auto"/>
        <w:left w:val="none" w:sz="0" w:space="0" w:color="auto"/>
        <w:bottom w:val="none" w:sz="0" w:space="0" w:color="auto"/>
        <w:right w:val="none" w:sz="0" w:space="0" w:color="auto"/>
      </w:divBdr>
      <w:divsChild>
        <w:div w:id="25912042">
          <w:marLeft w:val="480"/>
          <w:marRight w:val="0"/>
          <w:marTop w:val="0"/>
          <w:marBottom w:val="0"/>
          <w:divBdr>
            <w:top w:val="none" w:sz="0" w:space="0" w:color="auto"/>
            <w:left w:val="none" w:sz="0" w:space="0" w:color="auto"/>
            <w:bottom w:val="none" w:sz="0" w:space="0" w:color="auto"/>
            <w:right w:val="none" w:sz="0" w:space="0" w:color="auto"/>
          </w:divBdr>
        </w:div>
        <w:div w:id="55010078">
          <w:marLeft w:val="480"/>
          <w:marRight w:val="0"/>
          <w:marTop w:val="0"/>
          <w:marBottom w:val="0"/>
          <w:divBdr>
            <w:top w:val="none" w:sz="0" w:space="0" w:color="auto"/>
            <w:left w:val="none" w:sz="0" w:space="0" w:color="auto"/>
            <w:bottom w:val="none" w:sz="0" w:space="0" w:color="auto"/>
            <w:right w:val="none" w:sz="0" w:space="0" w:color="auto"/>
          </w:divBdr>
        </w:div>
        <w:div w:id="1233196809">
          <w:marLeft w:val="480"/>
          <w:marRight w:val="0"/>
          <w:marTop w:val="0"/>
          <w:marBottom w:val="0"/>
          <w:divBdr>
            <w:top w:val="none" w:sz="0" w:space="0" w:color="auto"/>
            <w:left w:val="none" w:sz="0" w:space="0" w:color="auto"/>
            <w:bottom w:val="none" w:sz="0" w:space="0" w:color="auto"/>
            <w:right w:val="none" w:sz="0" w:space="0" w:color="auto"/>
          </w:divBdr>
        </w:div>
        <w:div w:id="1487161001">
          <w:marLeft w:val="480"/>
          <w:marRight w:val="0"/>
          <w:marTop w:val="0"/>
          <w:marBottom w:val="0"/>
          <w:divBdr>
            <w:top w:val="none" w:sz="0" w:space="0" w:color="auto"/>
            <w:left w:val="none" w:sz="0" w:space="0" w:color="auto"/>
            <w:bottom w:val="none" w:sz="0" w:space="0" w:color="auto"/>
            <w:right w:val="none" w:sz="0" w:space="0" w:color="auto"/>
          </w:divBdr>
        </w:div>
        <w:div w:id="1528366744">
          <w:marLeft w:val="480"/>
          <w:marRight w:val="0"/>
          <w:marTop w:val="0"/>
          <w:marBottom w:val="0"/>
          <w:divBdr>
            <w:top w:val="none" w:sz="0" w:space="0" w:color="auto"/>
            <w:left w:val="none" w:sz="0" w:space="0" w:color="auto"/>
            <w:bottom w:val="none" w:sz="0" w:space="0" w:color="auto"/>
            <w:right w:val="none" w:sz="0" w:space="0" w:color="auto"/>
          </w:divBdr>
        </w:div>
        <w:div w:id="1584411294">
          <w:marLeft w:val="480"/>
          <w:marRight w:val="0"/>
          <w:marTop w:val="0"/>
          <w:marBottom w:val="0"/>
          <w:divBdr>
            <w:top w:val="none" w:sz="0" w:space="0" w:color="auto"/>
            <w:left w:val="none" w:sz="0" w:space="0" w:color="auto"/>
            <w:bottom w:val="none" w:sz="0" w:space="0" w:color="auto"/>
            <w:right w:val="none" w:sz="0" w:space="0" w:color="auto"/>
          </w:divBdr>
        </w:div>
        <w:div w:id="1695495060">
          <w:marLeft w:val="480"/>
          <w:marRight w:val="0"/>
          <w:marTop w:val="0"/>
          <w:marBottom w:val="0"/>
          <w:divBdr>
            <w:top w:val="none" w:sz="0" w:space="0" w:color="auto"/>
            <w:left w:val="none" w:sz="0" w:space="0" w:color="auto"/>
            <w:bottom w:val="none" w:sz="0" w:space="0" w:color="auto"/>
            <w:right w:val="none" w:sz="0" w:space="0" w:color="auto"/>
          </w:divBdr>
        </w:div>
        <w:div w:id="1880048445">
          <w:marLeft w:val="480"/>
          <w:marRight w:val="0"/>
          <w:marTop w:val="0"/>
          <w:marBottom w:val="0"/>
          <w:divBdr>
            <w:top w:val="none" w:sz="0" w:space="0" w:color="auto"/>
            <w:left w:val="none" w:sz="0" w:space="0" w:color="auto"/>
            <w:bottom w:val="none" w:sz="0" w:space="0" w:color="auto"/>
            <w:right w:val="none" w:sz="0" w:space="0" w:color="auto"/>
          </w:divBdr>
        </w:div>
        <w:div w:id="1930851165">
          <w:marLeft w:val="480"/>
          <w:marRight w:val="0"/>
          <w:marTop w:val="0"/>
          <w:marBottom w:val="0"/>
          <w:divBdr>
            <w:top w:val="none" w:sz="0" w:space="0" w:color="auto"/>
            <w:left w:val="none" w:sz="0" w:space="0" w:color="auto"/>
            <w:bottom w:val="none" w:sz="0" w:space="0" w:color="auto"/>
            <w:right w:val="none" w:sz="0" w:space="0" w:color="auto"/>
          </w:divBdr>
        </w:div>
      </w:divsChild>
    </w:div>
    <w:div w:id="585043585">
      <w:bodyDiv w:val="1"/>
      <w:marLeft w:val="0"/>
      <w:marRight w:val="0"/>
      <w:marTop w:val="0"/>
      <w:marBottom w:val="0"/>
      <w:divBdr>
        <w:top w:val="none" w:sz="0" w:space="0" w:color="auto"/>
        <w:left w:val="none" w:sz="0" w:space="0" w:color="auto"/>
        <w:bottom w:val="none" w:sz="0" w:space="0" w:color="auto"/>
        <w:right w:val="none" w:sz="0" w:space="0" w:color="auto"/>
      </w:divBdr>
    </w:div>
    <w:div w:id="663432360">
      <w:bodyDiv w:val="1"/>
      <w:marLeft w:val="0"/>
      <w:marRight w:val="0"/>
      <w:marTop w:val="0"/>
      <w:marBottom w:val="0"/>
      <w:divBdr>
        <w:top w:val="none" w:sz="0" w:space="0" w:color="auto"/>
        <w:left w:val="none" w:sz="0" w:space="0" w:color="auto"/>
        <w:bottom w:val="none" w:sz="0" w:space="0" w:color="auto"/>
        <w:right w:val="none" w:sz="0" w:space="0" w:color="auto"/>
      </w:divBdr>
    </w:div>
    <w:div w:id="691685300">
      <w:bodyDiv w:val="1"/>
      <w:marLeft w:val="0"/>
      <w:marRight w:val="0"/>
      <w:marTop w:val="0"/>
      <w:marBottom w:val="0"/>
      <w:divBdr>
        <w:top w:val="none" w:sz="0" w:space="0" w:color="auto"/>
        <w:left w:val="none" w:sz="0" w:space="0" w:color="auto"/>
        <w:bottom w:val="none" w:sz="0" w:space="0" w:color="auto"/>
        <w:right w:val="none" w:sz="0" w:space="0" w:color="auto"/>
      </w:divBdr>
    </w:div>
    <w:div w:id="704597625">
      <w:bodyDiv w:val="1"/>
      <w:marLeft w:val="0"/>
      <w:marRight w:val="0"/>
      <w:marTop w:val="0"/>
      <w:marBottom w:val="0"/>
      <w:divBdr>
        <w:top w:val="none" w:sz="0" w:space="0" w:color="auto"/>
        <w:left w:val="none" w:sz="0" w:space="0" w:color="auto"/>
        <w:bottom w:val="none" w:sz="0" w:space="0" w:color="auto"/>
        <w:right w:val="none" w:sz="0" w:space="0" w:color="auto"/>
      </w:divBdr>
    </w:div>
    <w:div w:id="803039862">
      <w:bodyDiv w:val="1"/>
      <w:marLeft w:val="0"/>
      <w:marRight w:val="0"/>
      <w:marTop w:val="0"/>
      <w:marBottom w:val="0"/>
      <w:divBdr>
        <w:top w:val="none" w:sz="0" w:space="0" w:color="auto"/>
        <w:left w:val="none" w:sz="0" w:space="0" w:color="auto"/>
        <w:bottom w:val="none" w:sz="0" w:space="0" w:color="auto"/>
        <w:right w:val="none" w:sz="0" w:space="0" w:color="auto"/>
      </w:divBdr>
    </w:div>
    <w:div w:id="834036489">
      <w:bodyDiv w:val="1"/>
      <w:marLeft w:val="0"/>
      <w:marRight w:val="0"/>
      <w:marTop w:val="0"/>
      <w:marBottom w:val="0"/>
      <w:divBdr>
        <w:top w:val="none" w:sz="0" w:space="0" w:color="auto"/>
        <w:left w:val="none" w:sz="0" w:space="0" w:color="auto"/>
        <w:bottom w:val="none" w:sz="0" w:space="0" w:color="auto"/>
        <w:right w:val="none" w:sz="0" w:space="0" w:color="auto"/>
      </w:divBdr>
    </w:div>
    <w:div w:id="871189825">
      <w:bodyDiv w:val="1"/>
      <w:marLeft w:val="0"/>
      <w:marRight w:val="0"/>
      <w:marTop w:val="0"/>
      <w:marBottom w:val="0"/>
      <w:divBdr>
        <w:top w:val="none" w:sz="0" w:space="0" w:color="auto"/>
        <w:left w:val="none" w:sz="0" w:space="0" w:color="auto"/>
        <w:bottom w:val="none" w:sz="0" w:space="0" w:color="auto"/>
        <w:right w:val="none" w:sz="0" w:space="0" w:color="auto"/>
      </w:divBdr>
    </w:div>
    <w:div w:id="950549821">
      <w:bodyDiv w:val="1"/>
      <w:marLeft w:val="0"/>
      <w:marRight w:val="0"/>
      <w:marTop w:val="0"/>
      <w:marBottom w:val="0"/>
      <w:divBdr>
        <w:top w:val="none" w:sz="0" w:space="0" w:color="auto"/>
        <w:left w:val="none" w:sz="0" w:space="0" w:color="auto"/>
        <w:bottom w:val="none" w:sz="0" w:space="0" w:color="auto"/>
        <w:right w:val="none" w:sz="0" w:space="0" w:color="auto"/>
      </w:divBdr>
    </w:div>
    <w:div w:id="1044596527">
      <w:bodyDiv w:val="1"/>
      <w:marLeft w:val="0"/>
      <w:marRight w:val="0"/>
      <w:marTop w:val="0"/>
      <w:marBottom w:val="0"/>
      <w:divBdr>
        <w:top w:val="none" w:sz="0" w:space="0" w:color="auto"/>
        <w:left w:val="none" w:sz="0" w:space="0" w:color="auto"/>
        <w:bottom w:val="none" w:sz="0" w:space="0" w:color="auto"/>
        <w:right w:val="none" w:sz="0" w:space="0" w:color="auto"/>
      </w:divBdr>
      <w:divsChild>
        <w:div w:id="161433049">
          <w:marLeft w:val="480"/>
          <w:marRight w:val="0"/>
          <w:marTop w:val="0"/>
          <w:marBottom w:val="0"/>
          <w:divBdr>
            <w:top w:val="none" w:sz="0" w:space="0" w:color="auto"/>
            <w:left w:val="none" w:sz="0" w:space="0" w:color="auto"/>
            <w:bottom w:val="none" w:sz="0" w:space="0" w:color="auto"/>
            <w:right w:val="none" w:sz="0" w:space="0" w:color="auto"/>
          </w:divBdr>
        </w:div>
        <w:div w:id="602300050">
          <w:marLeft w:val="480"/>
          <w:marRight w:val="0"/>
          <w:marTop w:val="0"/>
          <w:marBottom w:val="0"/>
          <w:divBdr>
            <w:top w:val="none" w:sz="0" w:space="0" w:color="auto"/>
            <w:left w:val="none" w:sz="0" w:space="0" w:color="auto"/>
            <w:bottom w:val="none" w:sz="0" w:space="0" w:color="auto"/>
            <w:right w:val="none" w:sz="0" w:space="0" w:color="auto"/>
          </w:divBdr>
        </w:div>
        <w:div w:id="763451950">
          <w:marLeft w:val="480"/>
          <w:marRight w:val="0"/>
          <w:marTop w:val="0"/>
          <w:marBottom w:val="0"/>
          <w:divBdr>
            <w:top w:val="none" w:sz="0" w:space="0" w:color="auto"/>
            <w:left w:val="none" w:sz="0" w:space="0" w:color="auto"/>
            <w:bottom w:val="none" w:sz="0" w:space="0" w:color="auto"/>
            <w:right w:val="none" w:sz="0" w:space="0" w:color="auto"/>
          </w:divBdr>
        </w:div>
        <w:div w:id="1021012871">
          <w:marLeft w:val="480"/>
          <w:marRight w:val="0"/>
          <w:marTop w:val="0"/>
          <w:marBottom w:val="0"/>
          <w:divBdr>
            <w:top w:val="none" w:sz="0" w:space="0" w:color="auto"/>
            <w:left w:val="none" w:sz="0" w:space="0" w:color="auto"/>
            <w:bottom w:val="none" w:sz="0" w:space="0" w:color="auto"/>
            <w:right w:val="none" w:sz="0" w:space="0" w:color="auto"/>
          </w:divBdr>
        </w:div>
        <w:div w:id="1088305545">
          <w:marLeft w:val="480"/>
          <w:marRight w:val="0"/>
          <w:marTop w:val="0"/>
          <w:marBottom w:val="0"/>
          <w:divBdr>
            <w:top w:val="none" w:sz="0" w:space="0" w:color="auto"/>
            <w:left w:val="none" w:sz="0" w:space="0" w:color="auto"/>
            <w:bottom w:val="none" w:sz="0" w:space="0" w:color="auto"/>
            <w:right w:val="none" w:sz="0" w:space="0" w:color="auto"/>
          </w:divBdr>
        </w:div>
        <w:div w:id="1328826081">
          <w:marLeft w:val="480"/>
          <w:marRight w:val="0"/>
          <w:marTop w:val="0"/>
          <w:marBottom w:val="0"/>
          <w:divBdr>
            <w:top w:val="none" w:sz="0" w:space="0" w:color="auto"/>
            <w:left w:val="none" w:sz="0" w:space="0" w:color="auto"/>
            <w:bottom w:val="none" w:sz="0" w:space="0" w:color="auto"/>
            <w:right w:val="none" w:sz="0" w:space="0" w:color="auto"/>
          </w:divBdr>
        </w:div>
        <w:div w:id="1366558440">
          <w:marLeft w:val="480"/>
          <w:marRight w:val="0"/>
          <w:marTop w:val="0"/>
          <w:marBottom w:val="0"/>
          <w:divBdr>
            <w:top w:val="none" w:sz="0" w:space="0" w:color="auto"/>
            <w:left w:val="none" w:sz="0" w:space="0" w:color="auto"/>
            <w:bottom w:val="none" w:sz="0" w:space="0" w:color="auto"/>
            <w:right w:val="none" w:sz="0" w:space="0" w:color="auto"/>
          </w:divBdr>
        </w:div>
        <w:div w:id="1671178018">
          <w:marLeft w:val="480"/>
          <w:marRight w:val="0"/>
          <w:marTop w:val="0"/>
          <w:marBottom w:val="0"/>
          <w:divBdr>
            <w:top w:val="none" w:sz="0" w:space="0" w:color="auto"/>
            <w:left w:val="none" w:sz="0" w:space="0" w:color="auto"/>
            <w:bottom w:val="none" w:sz="0" w:space="0" w:color="auto"/>
            <w:right w:val="none" w:sz="0" w:space="0" w:color="auto"/>
          </w:divBdr>
        </w:div>
        <w:div w:id="1735854661">
          <w:marLeft w:val="480"/>
          <w:marRight w:val="0"/>
          <w:marTop w:val="0"/>
          <w:marBottom w:val="0"/>
          <w:divBdr>
            <w:top w:val="none" w:sz="0" w:space="0" w:color="auto"/>
            <w:left w:val="none" w:sz="0" w:space="0" w:color="auto"/>
            <w:bottom w:val="none" w:sz="0" w:space="0" w:color="auto"/>
            <w:right w:val="none" w:sz="0" w:space="0" w:color="auto"/>
          </w:divBdr>
        </w:div>
      </w:divsChild>
    </w:div>
    <w:div w:id="1050884270">
      <w:bodyDiv w:val="1"/>
      <w:marLeft w:val="0"/>
      <w:marRight w:val="0"/>
      <w:marTop w:val="0"/>
      <w:marBottom w:val="0"/>
      <w:divBdr>
        <w:top w:val="none" w:sz="0" w:space="0" w:color="auto"/>
        <w:left w:val="none" w:sz="0" w:space="0" w:color="auto"/>
        <w:bottom w:val="none" w:sz="0" w:space="0" w:color="auto"/>
        <w:right w:val="none" w:sz="0" w:space="0" w:color="auto"/>
      </w:divBdr>
    </w:div>
    <w:div w:id="1070467804">
      <w:bodyDiv w:val="1"/>
      <w:marLeft w:val="0"/>
      <w:marRight w:val="0"/>
      <w:marTop w:val="0"/>
      <w:marBottom w:val="0"/>
      <w:divBdr>
        <w:top w:val="none" w:sz="0" w:space="0" w:color="auto"/>
        <w:left w:val="none" w:sz="0" w:space="0" w:color="auto"/>
        <w:bottom w:val="none" w:sz="0" w:space="0" w:color="auto"/>
        <w:right w:val="none" w:sz="0" w:space="0" w:color="auto"/>
      </w:divBdr>
      <w:divsChild>
        <w:div w:id="105542775">
          <w:marLeft w:val="480"/>
          <w:marRight w:val="0"/>
          <w:marTop w:val="0"/>
          <w:marBottom w:val="0"/>
          <w:divBdr>
            <w:top w:val="none" w:sz="0" w:space="0" w:color="auto"/>
            <w:left w:val="none" w:sz="0" w:space="0" w:color="auto"/>
            <w:bottom w:val="none" w:sz="0" w:space="0" w:color="auto"/>
            <w:right w:val="none" w:sz="0" w:space="0" w:color="auto"/>
          </w:divBdr>
        </w:div>
        <w:div w:id="354157712">
          <w:marLeft w:val="480"/>
          <w:marRight w:val="0"/>
          <w:marTop w:val="0"/>
          <w:marBottom w:val="0"/>
          <w:divBdr>
            <w:top w:val="none" w:sz="0" w:space="0" w:color="auto"/>
            <w:left w:val="none" w:sz="0" w:space="0" w:color="auto"/>
            <w:bottom w:val="none" w:sz="0" w:space="0" w:color="auto"/>
            <w:right w:val="none" w:sz="0" w:space="0" w:color="auto"/>
          </w:divBdr>
        </w:div>
        <w:div w:id="733041244">
          <w:marLeft w:val="480"/>
          <w:marRight w:val="0"/>
          <w:marTop w:val="0"/>
          <w:marBottom w:val="0"/>
          <w:divBdr>
            <w:top w:val="none" w:sz="0" w:space="0" w:color="auto"/>
            <w:left w:val="none" w:sz="0" w:space="0" w:color="auto"/>
            <w:bottom w:val="none" w:sz="0" w:space="0" w:color="auto"/>
            <w:right w:val="none" w:sz="0" w:space="0" w:color="auto"/>
          </w:divBdr>
        </w:div>
        <w:div w:id="894778875">
          <w:marLeft w:val="480"/>
          <w:marRight w:val="0"/>
          <w:marTop w:val="0"/>
          <w:marBottom w:val="0"/>
          <w:divBdr>
            <w:top w:val="none" w:sz="0" w:space="0" w:color="auto"/>
            <w:left w:val="none" w:sz="0" w:space="0" w:color="auto"/>
            <w:bottom w:val="none" w:sz="0" w:space="0" w:color="auto"/>
            <w:right w:val="none" w:sz="0" w:space="0" w:color="auto"/>
          </w:divBdr>
        </w:div>
        <w:div w:id="974525307">
          <w:marLeft w:val="480"/>
          <w:marRight w:val="0"/>
          <w:marTop w:val="0"/>
          <w:marBottom w:val="0"/>
          <w:divBdr>
            <w:top w:val="none" w:sz="0" w:space="0" w:color="auto"/>
            <w:left w:val="none" w:sz="0" w:space="0" w:color="auto"/>
            <w:bottom w:val="none" w:sz="0" w:space="0" w:color="auto"/>
            <w:right w:val="none" w:sz="0" w:space="0" w:color="auto"/>
          </w:divBdr>
        </w:div>
        <w:div w:id="1144852120">
          <w:marLeft w:val="480"/>
          <w:marRight w:val="0"/>
          <w:marTop w:val="0"/>
          <w:marBottom w:val="0"/>
          <w:divBdr>
            <w:top w:val="none" w:sz="0" w:space="0" w:color="auto"/>
            <w:left w:val="none" w:sz="0" w:space="0" w:color="auto"/>
            <w:bottom w:val="none" w:sz="0" w:space="0" w:color="auto"/>
            <w:right w:val="none" w:sz="0" w:space="0" w:color="auto"/>
          </w:divBdr>
        </w:div>
        <w:div w:id="1183664667">
          <w:marLeft w:val="480"/>
          <w:marRight w:val="0"/>
          <w:marTop w:val="0"/>
          <w:marBottom w:val="0"/>
          <w:divBdr>
            <w:top w:val="none" w:sz="0" w:space="0" w:color="auto"/>
            <w:left w:val="none" w:sz="0" w:space="0" w:color="auto"/>
            <w:bottom w:val="none" w:sz="0" w:space="0" w:color="auto"/>
            <w:right w:val="none" w:sz="0" w:space="0" w:color="auto"/>
          </w:divBdr>
        </w:div>
        <w:div w:id="1462655616">
          <w:marLeft w:val="480"/>
          <w:marRight w:val="0"/>
          <w:marTop w:val="0"/>
          <w:marBottom w:val="0"/>
          <w:divBdr>
            <w:top w:val="none" w:sz="0" w:space="0" w:color="auto"/>
            <w:left w:val="none" w:sz="0" w:space="0" w:color="auto"/>
            <w:bottom w:val="none" w:sz="0" w:space="0" w:color="auto"/>
            <w:right w:val="none" w:sz="0" w:space="0" w:color="auto"/>
          </w:divBdr>
        </w:div>
        <w:div w:id="1629242604">
          <w:marLeft w:val="480"/>
          <w:marRight w:val="0"/>
          <w:marTop w:val="0"/>
          <w:marBottom w:val="0"/>
          <w:divBdr>
            <w:top w:val="none" w:sz="0" w:space="0" w:color="auto"/>
            <w:left w:val="none" w:sz="0" w:space="0" w:color="auto"/>
            <w:bottom w:val="none" w:sz="0" w:space="0" w:color="auto"/>
            <w:right w:val="none" w:sz="0" w:space="0" w:color="auto"/>
          </w:divBdr>
        </w:div>
        <w:div w:id="1849323037">
          <w:marLeft w:val="480"/>
          <w:marRight w:val="0"/>
          <w:marTop w:val="0"/>
          <w:marBottom w:val="0"/>
          <w:divBdr>
            <w:top w:val="none" w:sz="0" w:space="0" w:color="auto"/>
            <w:left w:val="none" w:sz="0" w:space="0" w:color="auto"/>
            <w:bottom w:val="none" w:sz="0" w:space="0" w:color="auto"/>
            <w:right w:val="none" w:sz="0" w:space="0" w:color="auto"/>
          </w:divBdr>
        </w:div>
      </w:divsChild>
    </w:div>
    <w:div w:id="1094060306">
      <w:bodyDiv w:val="1"/>
      <w:marLeft w:val="0"/>
      <w:marRight w:val="0"/>
      <w:marTop w:val="0"/>
      <w:marBottom w:val="0"/>
      <w:divBdr>
        <w:top w:val="none" w:sz="0" w:space="0" w:color="auto"/>
        <w:left w:val="none" w:sz="0" w:space="0" w:color="auto"/>
        <w:bottom w:val="none" w:sz="0" w:space="0" w:color="auto"/>
        <w:right w:val="none" w:sz="0" w:space="0" w:color="auto"/>
      </w:divBdr>
    </w:div>
    <w:div w:id="1109274200">
      <w:bodyDiv w:val="1"/>
      <w:marLeft w:val="0"/>
      <w:marRight w:val="0"/>
      <w:marTop w:val="0"/>
      <w:marBottom w:val="0"/>
      <w:divBdr>
        <w:top w:val="none" w:sz="0" w:space="0" w:color="auto"/>
        <w:left w:val="none" w:sz="0" w:space="0" w:color="auto"/>
        <w:bottom w:val="none" w:sz="0" w:space="0" w:color="auto"/>
        <w:right w:val="none" w:sz="0" w:space="0" w:color="auto"/>
      </w:divBdr>
    </w:div>
    <w:div w:id="1174340545">
      <w:bodyDiv w:val="1"/>
      <w:marLeft w:val="0"/>
      <w:marRight w:val="0"/>
      <w:marTop w:val="0"/>
      <w:marBottom w:val="0"/>
      <w:divBdr>
        <w:top w:val="none" w:sz="0" w:space="0" w:color="auto"/>
        <w:left w:val="none" w:sz="0" w:space="0" w:color="auto"/>
        <w:bottom w:val="none" w:sz="0" w:space="0" w:color="auto"/>
        <w:right w:val="none" w:sz="0" w:space="0" w:color="auto"/>
      </w:divBdr>
    </w:div>
    <w:div w:id="1185706626">
      <w:bodyDiv w:val="1"/>
      <w:marLeft w:val="0"/>
      <w:marRight w:val="0"/>
      <w:marTop w:val="0"/>
      <w:marBottom w:val="0"/>
      <w:divBdr>
        <w:top w:val="none" w:sz="0" w:space="0" w:color="auto"/>
        <w:left w:val="none" w:sz="0" w:space="0" w:color="auto"/>
        <w:bottom w:val="none" w:sz="0" w:space="0" w:color="auto"/>
        <w:right w:val="none" w:sz="0" w:space="0" w:color="auto"/>
      </w:divBdr>
    </w:div>
    <w:div w:id="1317303485">
      <w:bodyDiv w:val="1"/>
      <w:marLeft w:val="0"/>
      <w:marRight w:val="0"/>
      <w:marTop w:val="0"/>
      <w:marBottom w:val="0"/>
      <w:divBdr>
        <w:top w:val="none" w:sz="0" w:space="0" w:color="auto"/>
        <w:left w:val="none" w:sz="0" w:space="0" w:color="auto"/>
        <w:bottom w:val="none" w:sz="0" w:space="0" w:color="auto"/>
        <w:right w:val="none" w:sz="0" w:space="0" w:color="auto"/>
      </w:divBdr>
    </w:div>
    <w:div w:id="1322276896">
      <w:bodyDiv w:val="1"/>
      <w:marLeft w:val="0"/>
      <w:marRight w:val="0"/>
      <w:marTop w:val="0"/>
      <w:marBottom w:val="0"/>
      <w:divBdr>
        <w:top w:val="none" w:sz="0" w:space="0" w:color="auto"/>
        <w:left w:val="none" w:sz="0" w:space="0" w:color="auto"/>
        <w:bottom w:val="none" w:sz="0" w:space="0" w:color="auto"/>
        <w:right w:val="none" w:sz="0" w:space="0" w:color="auto"/>
      </w:divBdr>
    </w:div>
    <w:div w:id="1375042553">
      <w:bodyDiv w:val="1"/>
      <w:marLeft w:val="0"/>
      <w:marRight w:val="0"/>
      <w:marTop w:val="0"/>
      <w:marBottom w:val="0"/>
      <w:divBdr>
        <w:top w:val="none" w:sz="0" w:space="0" w:color="auto"/>
        <w:left w:val="none" w:sz="0" w:space="0" w:color="auto"/>
        <w:bottom w:val="none" w:sz="0" w:space="0" w:color="auto"/>
        <w:right w:val="none" w:sz="0" w:space="0" w:color="auto"/>
      </w:divBdr>
    </w:div>
    <w:div w:id="1494103264">
      <w:bodyDiv w:val="1"/>
      <w:marLeft w:val="0"/>
      <w:marRight w:val="0"/>
      <w:marTop w:val="0"/>
      <w:marBottom w:val="0"/>
      <w:divBdr>
        <w:top w:val="none" w:sz="0" w:space="0" w:color="auto"/>
        <w:left w:val="none" w:sz="0" w:space="0" w:color="auto"/>
        <w:bottom w:val="none" w:sz="0" w:space="0" w:color="auto"/>
        <w:right w:val="none" w:sz="0" w:space="0" w:color="auto"/>
      </w:divBdr>
    </w:div>
    <w:div w:id="1499349196">
      <w:bodyDiv w:val="1"/>
      <w:marLeft w:val="0"/>
      <w:marRight w:val="0"/>
      <w:marTop w:val="0"/>
      <w:marBottom w:val="0"/>
      <w:divBdr>
        <w:top w:val="none" w:sz="0" w:space="0" w:color="auto"/>
        <w:left w:val="none" w:sz="0" w:space="0" w:color="auto"/>
        <w:bottom w:val="none" w:sz="0" w:space="0" w:color="auto"/>
        <w:right w:val="none" w:sz="0" w:space="0" w:color="auto"/>
      </w:divBdr>
      <w:divsChild>
        <w:div w:id="237134880">
          <w:marLeft w:val="480"/>
          <w:marRight w:val="0"/>
          <w:marTop w:val="0"/>
          <w:marBottom w:val="0"/>
          <w:divBdr>
            <w:top w:val="none" w:sz="0" w:space="0" w:color="auto"/>
            <w:left w:val="none" w:sz="0" w:space="0" w:color="auto"/>
            <w:bottom w:val="none" w:sz="0" w:space="0" w:color="auto"/>
            <w:right w:val="none" w:sz="0" w:space="0" w:color="auto"/>
          </w:divBdr>
        </w:div>
        <w:div w:id="340741933">
          <w:marLeft w:val="480"/>
          <w:marRight w:val="0"/>
          <w:marTop w:val="0"/>
          <w:marBottom w:val="0"/>
          <w:divBdr>
            <w:top w:val="none" w:sz="0" w:space="0" w:color="auto"/>
            <w:left w:val="none" w:sz="0" w:space="0" w:color="auto"/>
            <w:bottom w:val="none" w:sz="0" w:space="0" w:color="auto"/>
            <w:right w:val="none" w:sz="0" w:space="0" w:color="auto"/>
          </w:divBdr>
        </w:div>
        <w:div w:id="349377557">
          <w:marLeft w:val="480"/>
          <w:marRight w:val="0"/>
          <w:marTop w:val="0"/>
          <w:marBottom w:val="0"/>
          <w:divBdr>
            <w:top w:val="none" w:sz="0" w:space="0" w:color="auto"/>
            <w:left w:val="none" w:sz="0" w:space="0" w:color="auto"/>
            <w:bottom w:val="none" w:sz="0" w:space="0" w:color="auto"/>
            <w:right w:val="none" w:sz="0" w:space="0" w:color="auto"/>
          </w:divBdr>
        </w:div>
        <w:div w:id="821625174">
          <w:marLeft w:val="480"/>
          <w:marRight w:val="0"/>
          <w:marTop w:val="0"/>
          <w:marBottom w:val="0"/>
          <w:divBdr>
            <w:top w:val="none" w:sz="0" w:space="0" w:color="auto"/>
            <w:left w:val="none" w:sz="0" w:space="0" w:color="auto"/>
            <w:bottom w:val="none" w:sz="0" w:space="0" w:color="auto"/>
            <w:right w:val="none" w:sz="0" w:space="0" w:color="auto"/>
          </w:divBdr>
        </w:div>
        <w:div w:id="923760204">
          <w:marLeft w:val="480"/>
          <w:marRight w:val="0"/>
          <w:marTop w:val="0"/>
          <w:marBottom w:val="0"/>
          <w:divBdr>
            <w:top w:val="none" w:sz="0" w:space="0" w:color="auto"/>
            <w:left w:val="none" w:sz="0" w:space="0" w:color="auto"/>
            <w:bottom w:val="none" w:sz="0" w:space="0" w:color="auto"/>
            <w:right w:val="none" w:sz="0" w:space="0" w:color="auto"/>
          </w:divBdr>
        </w:div>
        <w:div w:id="1340352078">
          <w:marLeft w:val="480"/>
          <w:marRight w:val="0"/>
          <w:marTop w:val="0"/>
          <w:marBottom w:val="0"/>
          <w:divBdr>
            <w:top w:val="none" w:sz="0" w:space="0" w:color="auto"/>
            <w:left w:val="none" w:sz="0" w:space="0" w:color="auto"/>
            <w:bottom w:val="none" w:sz="0" w:space="0" w:color="auto"/>
            <w:right w:val="none" w:sz="0" w:space="0" w:color="auto"/>
          </w:divBdr>
        </w:div>
        <w:div w:id="1384134178">
          <w:marLeft w:val="480"/>
          <w:marRight w:val="0"/>
          <w:marTop w:val="0"/>
          <w:marBottom w:val="0"/>
          <w:divBdr>
            <w:top w:val="none" w:sz="0" w:space="0" w:color="auto"/>
            <w:left w:val="none" w:sz="0" w:space="0" w:color="auto"/>
            <w:bottom w:val="none" w:sz="0" w:space="0" w:color="auto"/>
            <w:right w:val="none" w:sz="0" w:space="0" w:color="auto"/>
          </w:divBdr>
        </w:div>
        <w:div w:id="1439332150">
          <w:marLeft w:val="480"/>
          <w:marRight w:val="0"/>
          <w:marTop w:val="0"/>
          <w:marBottom w:val="0"/>
          <w:divBdr>
            <w:top w:val="none" w:sz="0" w:space="0" w:color="auto"/>
            <w:left w:val="none" w:sz="0" w:space="0" w:color="auto"/>
            <w:bottom w:val="none" w:sz="0" w:space="0" w:color="auto"/>
            <w:right w:val="none" w:sz="0" w:space="0" w:color="auto"/>
          </w:divBdr>
        </w:div>
        <w:div w:id="1461338571">
          <w:marLeft w:val="480"/>
          <w:marRight w:val="0"/>
          <w:marTop w:val="0"/>
          <w:marBottom w:val="0"/>
          <w:divBdr>
            <w:top w:val="none" w:sz="0" w:space="0" w:color="auto"/>
            <w:left w:val="none" w:sz="0" w:space="0" w:color="auto"/>
            <w:bottom w:val="none" w:sz="0" w:space="0" w:color="auto"/>
            <w:right w:val="none" w:sz="0" w:space="0" w:color="auto"/>
          </w:divBdr>
        </w:div>
        <w:div w:id="1574510669">
          <w:marLeft w:val="480"/>
          <w:marRight w:val="0"/>
          <w:marTop w:val="0"/>
          <w:marBottom w:val="0"/>
          <w:divBdr>
            <w:top w:val="none" w:sz="0" w:space="0" w:color="auto"/>
            <w:left w:val="none" w:sz="0" w:space="0" w:color="auto"/>
            <w:bottom w:val="none" w:sz="0" w:space="0" w:color="auto"/>
            <w:right w:val="none" w:sz="0" w:space="0" w:color="auto"/>
          </w:divBdr>
        </w:div>
      </w:divsChild>
    </w:div>
    <w:div w:id="1525246576">
      <w:bodyDiv w:val="1"/>
      <w:marLeft w:val="0"/>
      <w:marRight w:val="0"/>
      <w:marTop w:val="0"/>
      <w:marBottom w:val="0"/>
      <w:divBdr>
        <w:top w:val="none" w:sz="0" w:space="0" w:color="auto"/>
        <w:left w:val="none" w:sz="0" w:space="0" w:color="auto"/>
        <w:bottom w:val="none" w:sz="0" w:space="0" w:color="auto"/>
        <w:right w:val="none" w:sz="0" w:space="0" w:color="auto"/>
      </w:divBdr>
    </w:div>
    <w:div w:id="1552377424">
      <w:bodyDiv w:val="1"/>
      <w:marLeft w:val="0"/>
      <w:marRight w:val="0"/>
      <w:marTop w:val="0"/>
      <w:marBottom w:val="0"/>
      <w:divBdr>
        <w:top w:val="none" w:sz="0" w:space="0" w:color="auto"/>
        <w:left w:val="none" w:sz="0" w:space="0" w:color="auto"/>
        <w:bottom w:val="none" w:sz="0" w:space="0" w:color="auto"/>
        <w:right w:val="none" w:sz="0" w:space="0" w:color="auto"/>
      </w:divBdr>
      <w:divsChild>
        <w:div w:id="897978369">
          <w:marLeft w:val="480"/>
          <w:marRight w:val="0"/>
          <w:marTop w:val="0"/>
          <w:marBottom w:val="0"/>
          <w:divBdr>
            <w:top w:val="none" w:sz="0" w:space="0" w:color="auto"/>
            <w:left w:val="none" w:sz="0" w:space="0" w:color="auto"/>
            <w:bottom w:val="none" w:sz="0" w:space="0" w:color="auto"/>
            <w:right w:val="none" w:sz="0" w:space="0" w:color="auto"/>
          </w:divBdr>
        </w:div>
        <w:div w:id="966397805">
          <w:marLeft w:val="480"/>
          <w:marRight w:val="0"/>
          <w:marTop w:val="0"/>
          <w:marBottom w:val="0"/>
          <w:divBdr>
            <w:top w:val="none" w:sz="0" w:space="0" w:color="auto"/>
            <w:left w:val="none" w:sz="0" w:space="0" w:color="auto"/>
            <w:bottom w:val="none" w:sz="0" w:space="0" w:color="auto"/>
            <w:right w:val="none" w:sz="0" w:space="0" w:color="auto"/>
          </w:divBdr>
        </w:div>
        <w:div w:id="993995464">
          <w:marLeft w:val="480"/>
          <w:marRight w:val="0"/>
          <w:marTop w:val="0"/>
          <w:marBottom w:val="0"/>
          <w:divBdr>
            <w:top w:val="none" w:sz="0" w:space="0" w:color="auto"/>
            <w:left w:val="none" w:sz="0" w:space="0" w:color="auto"/>
            <w:bottom w:val="none" w:sz="0" w:space="0" w:color="auto"/>
            <w:right w:val="none" w:sz="0" w:space="0" w:color="auto"/>
          </w:divBdr>
        </w:div>
        <w:div w:id="1291740753">
          <w:marLeft w:val="480"/>
          <w:marRight w:val="0"/>
          <w:marTop w:val="0"/>
          <w:marBottom w:val="0"/>
          <w:divBdr>
            <w:top w:val="none" w:sz="0" w:space="0" w:color="auto"/>
            <w:left w:val="none" w:sz="0" w:space="0" w:color="auto"/>
            <w:bottom w:val="none" w:sz="0" w:space="0" w:color="auto"/>
            <w:right w:val="none" w:sz="0" w:space="0" w:color="auto"/>
          </w:divBdr>
        </w:div>
        <w:div w:id="1737626868">
          <w:marLeft w:val="480"/>
          <w:marRight w:val="0"/>
          <w:marTop w:val="0"/>
          <w:marBottom w:val="0"/>
          <w:divBdr>
            <w:top w:val="none" w:sz="0" w:space="0" w:color="auto"/>
            <w:left w:val="none" w:sz="0" w:space="0" w:color="auto"/>
            <w:bottom w:val="none" w:sz="0" w:space="0" w:color="auto"/>
            <w:right w:val="none" w:sz="0" w:space="0" w:color="auto"/>
          </w:divBdr>
        </w:div>
        <w:div w:id="1743404661">
          <w:marLeft w:val="480"/>
          <w:marRight w:val="0"/>
          <w:marTop w:val="0"/>
          <w:marBottom w:val="0"/>
          <w:divBdr>
            <w:top w:val="none" w:sz="0" w:space="0" w:color="auto"/>
            <w:left w:val="none" w:sz="0" w:space="0" w:color="auto"/>
            <w:bottom w:val="none" w:sz="0" w:space="0" w:color="auto"/>
            <w:right w:val="none" w:sz="0" w:space="0" w:color="auto"/>
          </w:divBdr>
        </w:div>
        <w:div w:id="2057969696">
          <w:marLeft w:val="480"/>
          <w:marRight w:val="0"/>
          <w:marTop w:val="0"/>
          <w:marBottom w:val="0"/>
          <w:divBdr>
            <w:top w:val="none" w:sz="0" w:space="0" w:color="auto"/>
            <w:left w:val="none" w:sz="0" w:space="0" w:color="auto"/>
            <w:bottom w:val="none" w:sz="0" w:space="0" w:color="auto"/>
            <w:right w:val="none" w:sz="0" w:space="0" w:color="auto"/>
          </w:divBdr>
        </w:div>
        <w:div w:id="2082480321">
          <w:marLeft w:val="480"/>
          <w:marRight w:val="0"/>
          <w:marTop w:val="0"/>
          <w:marBottom w:val="0"/>
          <w:divBdr>
            <w:top w:val="none" w:sz="0" w:space="0" w:color="auto"/>
            <w:left w:val="none" w:sz="0" w:space="0" w:color="auto"/>
            <w:bottom w:val="none" w:sz="0" w:space="0" w:color="auto"/>
            <w:right w:val="none" w:sz="0" w:space="0" w:color="auto"/>
          </w:divBdr>
        </w:div>
        <w:div w:id="2144275305">
          <w:marLeft w:val="480"/>
          <w:marRight w:val="0"/>
          <w:marTop w:val="0"/>
          <w:marBottom w:val="0"/>
          <w:divBdr>
            <w:top w:val="none" w:sz="0" w:space="0" w:color="auto"/>
            <w:left w:val="none" w:sz="0" w:space="0" w:color="auto"/>
            <w:bottom w:val="none" w:sz="0" w:space="0" w:color="auto"/>
            <w:right w:val="none" w:sz="0" w:space="0" w:color="auto"/>
          </w:divBdr>
        </w:div>
      </w:divsChild>
    </w:div>
    <w:div w:id="1672828456">
      <w:bodyDiv w:val="1"/>
      <w:marLeft w:val="0"/>
      <w:marRight w:val="0"/>
      <w:marTop w:val="0"/>
      <w:marBottom w:val="0"/>
      <w:divBdr>
        <w:top w:val="none" w:sz="0" w:space="0" w:color="auto"/>
        <w:left w:val="none" w:sz="0" w:space="0" w:color="auto"/>
        <w:bottom w:val="none" w:sz="0" w:space="0" w:color="auto"/>
        <w:right w:val="none" w:sz="0" w:space="0" w:color="auto"/>
      </w:divBdr>
      <w:divsChild>
        <w:div w:id="158274710">
          <w:marLeft w:val="480"/>
          <w:marRight w:val="0"/>
          <w:marTop w:val="0"/>
          <w:marBottom w:val="0"/>
          <w:divBdr>
            <w:top w:val="none" w:sz="0" w:space="0" w:color="auto"/>
            <w:left w:val="none" w:sz="0" w:space="0" w:color="auto"/>
            <w:bottom w:val="none" w:sz="0" w:space="0" w:color="auto"/>
            <w:right w:val="none" w:sz="0" w:space="0" w:color="auto"/>
          </w:divBdr>
        </w:div>
        <w:div w:id="803734857">
          <w:marLeft w:val="480"/>
          <w:marRight w:val="0"/>
          <w:marTop w:val="0"/>
          <w:marBottom w:val="0"/>
          <w:divBdr>
            <w:top w:val="none" w:sz="0" w:space="0" w:color="auto"/>
            <w:left w:val="none" w:sz="0" w:space="0" w:color="auto"/>
            <w:bottom w:val="none" w:sz="0" w:space="0" w:color="auto"/>
            <w:right w:val="none" w:sz="0" w:space="0" w:color="auto"/>
          </w:divBdr>
        </w:div>
        <w:div w:id="905459938">
          <w:marLeft w:val="480"/>
          <w:marRight w:val="0"/>
          <w:marTop w:val="0"/>
          <w:marBottom w:val="0"/>
          <w:divBdr>
            <w:top w:val="none" w:sz="0" w:space="0" w:color="auto"/>
            <w:left w:val="none" w:sz="0" w:space="0" w:color="auto"/>
            <w:bottom w:val="none" w:sz="0" w:space="0" w:color="auto"/>
            <w:right w:val="none" w:sz="0" w:space="0" w:color="auto"/>
          </w:divBdr>
        </w:div>
        <w:div w:id="1114713895">
          <w:marLeft w:val="480"/>
          <w:marRight w:val="0"/>
          <w:marTop w:val="0"/>
          <w:marBottom w:val="0"/>
          <w:divBdr>
            <w:top w:val="none" w:sz="0" w:space="0" w:color="auto"/>
            <w:left w:val="none" w:sz="0" w:space="0" w:color="auto"/>
            <w:bottom w:val="none" w:sz="0" w:space="0" w:color="auto"/>
            <w:right w:val="none" w:sz="0" w:space="0" w:color="auto"/>
          </w:divBdr>
        </w:div>
        <w:div w:id="1274829062">
          <w:marLeft w:val="480"/>
          <w:marRight w:val="0"/>
          <w:marTop w:val="0"/>
          <w:marBottom w:val="0"/>
          <w:divBdr>
            <w:top w:val="none" w:sz="0" w:space="0" w:color="auto"/>
            <w:left w:val="none" w:sz="0" w:space="0" w:color="auto"/>
            <w:bottom w:val="none" w:sz="0" w:space="0" w:color="auto"/>
            <w:right w:val="none" w:sz="0" w:space="0" w:color="auto"/>
          </w:divBdr>
        </w:div>
        <w:div w:id="1309745336">
          <w:marLeft w:val="480"/>
          <w:marRight w:val="0"/>
          <w:marTop w:val="0"/>
          <w:marBottom w:val="0"/>
          <w:divBdr>
            <w:top w:val="none" w:sz="0" w:space="0" w:color="auto"/>
            <w:left w:val="none" w:sz="0" w:space="0" w:color="auto"/>
            <w:bottom w:val="none" w:sz="0" w:space="0" w:color="auto"/>
            <w:right w:val="none" w:sz="0" w:space="0" w:color="auto"/>
          </w:divBdr>
        </w:div>
        <w:div w:id="1547713632">
          <w:marLeft w:val="480"/>
          <w:marRight w:val="0"/>
          <w:marTop w:val="0"/>
          <w:marBottom w:val="0"/>
          <w:divBdr>
            <w:top w:val="none" w:sz="0" w:space="0" w:color="auto"/>
            <w:left w:val="none" w:sz="0" w:space="0" w:color="auto"/>
            <w:bottom w:val="none" w:sz="0" w:space="0" w:color="auto"/>
            <w:right w:val="none" w:sz="0" w:space="0" w:color="auto"/>
          </w:divBdr>
        </w:div>
        <w:div w:id="1787187683">
          <w:marLeft w:val="480"/>
          <w:marRight w:val="0"/>
          <w:marTop w:val="0"/>
          <w:marBottom w:val="0"/>
          <w:divBdr>
            <w:top w:val="none" w:sz="0" w:space="0" w:color="auto"/>
            <w:left w:val="none" w:sz="0" w:space="0" w:color="auto"/>
            <w:bottom w:val="none" w:sz="0" w:space="0" w:color="auto"/>
            <w:right w:val="none" w:sz="0" w:space="0" w:color="auto"/>
          </w:divBdr>
        </w:div>
        <w:div w:id="1889418713">
          <w:marLeft w:val="480"/>
          <w:marRight w:val="0"/>
          <w:marTop w:val="0"/>
          <w:marBottom w:val="0"/>
          <w:divBdr>
            <w:top w:val="none" w:sz="0" w:space="0" w:color="auto"/>
            <w:left w:val="none" w:sz="0" w:space="0" w:color="auto"/>
            <w:bottom w:val="none" w:sz="0" w:space="0" w:color="auto"/>
            <w:right w:val="none" w:sz="0" w:space="0" w:color="auto"/>
          </w:divBdr>
        </w:div>
      </w:divsChild>
    </w:div>
    <w:div w:id="1693065938">
      <w:bodyDiv w:val="1"/>
      <w:marLeft w:val="0"/>
      <w:marRight w:val="0"/>
      <w:marTop w:val="0"/>
      <w:marBottom w:val="0"/>
      <w:divBdr>
        <w:top w:val="none" w:sz="0" w:space="0" w:color="auto"/>
        <w:left w:val="none" w:sz="0" w:space="0" w:color="auto"/>
        <w:bottom w:val="none" w:sz="0" w:space="0" w:color="auto"/>
        <w:right w:val="none" w:sz="0" w:space="0" w:color="auto"/>
      </w:divBdr>
    </w:div>
    <w:div w:id="1760059052">
      <w:bodyDiv w:val="1"/>
      <w:marLeft w:val="0"/>
      <w:marRight w:val="0"/>
      <w:marTop w:val="0"/>
      <w:marBottom w:val="0"/>
      <w:divBdr>
        <w:top w:val="none" w:sz="0" w:space="0" w:color="auto"/>
        <w:left w:val="none" w:sz="0" w:space="0" w:color="auto"/>
        <w:bottom w:val="none" w:sz="0" w:space="0" w:color="auto"/>
        <w:right w:val="none" w:sz="0" w:space="0" w:color="auto"/>
      </w:divBdr>
    </w:div>
    <w:div w:id="1803186541">
      <w:bodyDiv w:val="1"/>
      <w:marLeft w:val="0"/>
      <w:marRight w:val="0"/>
      <w:marTop w:val="0"/>
      <w:marBottom w:val="0"/>
      <w:divBdr>
        <w:top w:val="none" w:sz="0" w:space="0" w:color="auto"/>
        <w:left w:val="none" w:sz="0" w:space="0" w:color="auto"/>
        <w:bottom w:val="none" w:sz="0" w:space="0" w:color="auto"/>
        <w:right w:val="none" w:sz="0" w:space="0" w:color="auto"/>
      </w:divBdr>
    </w:div>
    <w:div w:id="1837108309">
      <w:bodyDiv w:val="1"/>
      <w:marLeft w:val="0"/>
      <w:marRight w:val="0"/>
      <w:marTop w:val="0"/>
      <w:marBottom w:val="0"/>
      <w:divBdr>
        <w:top w:val="none" w:sz="0" w:space="0" w:color="auto"/>
        <w:left w:val="none" w:sz="0" w:space="0" w:color="auto"/>
        <w:bottom w:val="none" w:sz="0" w:space="0" w:color="auto"/>
        <w:right w:val="none" w:sz="0" w:space="0" w:color="auto"/>
      </w:divBdr>
      <w:divsChild>
        <w:div w:id="70323194">
          <w:marLeft w:val="480"/>
          <w:marRight w:val="0"/>
          <w:marTop w:val="0"/>
          <w:marBottom w:val="0"/>
          <w:divBdr>
            <w:top w:val="none" w:sz="0" w:space="0" w:color="auto"/>
            <w:left w:val="none" w:sz="0" w:space="0" w:color="auto"/>
            <w:bottom w:val="none" w:sz="0" w:space="0" w:color="auto"/>
            <w:right w:val="none" w:sz="0" w:space="0" w:color="auto"/>
          </w:divBdr>
        </w:div>
        <w:div w:id="160707131">
          <w:marLeft w:val="480"/>
          <w:marRight w:val="0"/>
          <w:marTop w:val="0"/>
          <w:marBottom w:val="0"/>
          <w:divBdr>
            <w:top w:val="none" w:sz="0" w:space="0" w:color="auto"/>
            <w:left w:val="none" w:sz="0" w:space="0" w:color="auto"/>
            <w:bottom w:val="none" w:sz="0" w:space="0" w:color="auto"/>
            <w:right w:val="none" w:sz="0" w:space="0" w:color="auto"/>
          </w:divBdr>
        </w:div>
        <w:div w:id="713037911">
          <w:marLeft w:val="480"/>
          <w:marRight w:val="0"/>
          <w:marTop w:val="0"/>
          <w:marBottom w:val="0"/>
          <w:divBdr>
            <w:top w:val="none" w:sz="0" w:space="0" w:color="auto"/>
            <w:left w:val="none" w:sz="0" w:space="0" w:color="auto"/>
            <w:bottom w:val="none" w:sz="0" w:space="0" w:color="auto"/>
            <w:right w:val="none" w:sz="0" w:space="0" w:color="auto"/>
          </w:divBdr>
        </w:div>
        <w:div w:id="868301625">
          <w:marLeft w:val="480"/>
          <w:marRight w:val="0"/>
          <w:marTop w:val="0"/>
          <w:marBottom w:val="0"/>
          <w:divBdr>
            <w:top w:val="none" w:sz="0" w:space="0" w:color="auto"/>
            <w:left w:val="none" w:sz="0" w:space="0" w:color="auto"/>
            <w:bottom w:val="none" w:sz="0" w:space="0" w:color="auto"/>
            <w:right w:val="none" w:sz="0" w:space="0" w:color="auto"/>
          </w:divBdr>
        </w:div>
        <w:div w:id="1021585427">
          <w:marLeft w:val="480"/>
          <w:marRight w:val="0"/>
          <w:marTop w:val="0"/>
          <w:marBottom w:val="0"/>
          <w:divBdr>
            <w:top w:val="none" w:sz="0" w:space="0" w:color="auto"/>
            <w:left w:val="none" w:sz="0" w:space="0" w:color="auto"/>
            <w:bottom w:val="none" w:sz="0" w:space="0" w:color="auto"/>
            <w:right w:val="none" w:sz="0" w:space="0" w:color="auto"/>
          </w:divBdr>
        </w:div>
        <w:div w:id="1090345126">
          <w:marLeft w:val="480"/>
          <w:marRight w:val="0"/>
          <w:marTop w:val="0"/>
          <w:marBottom w:val="0"/>
          <w:divBdr>
            <w:top w:val="none" w:sz="0" w:space="0" w:color="auto"/>
            <w:left w:val="none" w:sz="0" w:space="0" w:color="auto"/>
            <w:bottom w:val="none" w:sz="0" w:space="0" w:color="auto"/>
            <w:right w:val="none" w:sz="0" w:space="0" w:color="auto"/>
          </w:divBdr>
        </w:div>
        <w:div w:id="1419516841">
          <w:marLeft w:val="480"/>
          <w:marRight w:val="0"/>
          <w:marTop w:val="0"/>
          <w:marBottom w:val="0"/>
          <w:divBdr>
            <w:top w:val="none" w:sz="0" w:space="0" w:color="auto"/>
            <w:left w:val="none" w:sz="0" w:space="0" w:color="auto"/>
            <w:bottom w:val="none" w:sz="0" w:space="0" w:color="auto"/>
            <w:right w:val="none" w:sz="0" w:space="0" w:color="auto"/>
          </w:divBdr>
        </w:div>
        <w:div w:id="1507400480">
          <w:marLeft w:val="480"/>
          <w:marRight w:val="0"/>
          <w:marTop w:val="0"/>
          <w:marBottom w:val="0"/>
          <w:divBdr>
            <w:top w:val="none" w:sz="0" w:space="0" w:color="auto"/>
            <w:left w:val="none" w:sz="0" w:space="0" w:color="auto"/>
            <w:bottom w:val="none" w:sz="0" w:space="0" w:color="auto"/>
            <w:right w:val="none" w:sz="0" w:space="0" w:color="auto"/>
          </w:divBdr>
        </w:div>
        <w:div w:id="1780028719">
          <w:marLeft w:val="480"/>
          <w:marRight w:val="0"/>
          <w:marTop w:val="0"/>
          <w:marBottom w:val="0"/>
          <w:divBdr>
            <w:top w:val="none" w:sz="0" w:space="0" w:color="auto"/>
            <w:left w:val="none" w:sz="0" w:space="0" w:color="auto"/>
            <w:bottom w:val="none" w:sz="0" w:space="0" w:color="auto"/>
            <w:right w:val="none" w:sz="0" w:space="0" w:color="auto"/>
          </w:divBdr>
        </w:div>
      </w:divsChild>
    </w:div>
    <w:div w:id="1867014048">
      <w:bodyDiv w:val="1"/>
      <w:marLeft w:val="0"/>
      <w:marRight w:val="0"/>
      <w:marTop w:val="0"/>
      <w:marBottom w:val="0"/>
      <w:divBdr>
        <w:top w:val="none" w:sz="0" w:space="0" w:color="auto"/>
        <w:left w:val="none" w:sz="0" w:space="0" w:color="auto"/>
        <w:bottom w:val="none" w:sz="0" w:space="0" w:color="auto"/>
        <w:right w:val="none" w:sz="0" w:space="0" w:color="auto"/>
      </w:divBdr>
    </w:div>
    <w:div w:id="1881473583">
      <w:bodyDiv w:val="1"/>
      <w:marLeft w:val="0"/>
      <w:marRight w:val="0"/>
      <w:marTop w:val="0"/>
      <w:marBottom w:val="0"/>
      <w:divBdr>
        <w:top w:val="none" w:sz="0" w:space="0" w:color="auto"/>
        <w:left w:val="none" w:sz="0" w:space="0" w:color="auto"/>
        <w:bottom w:val="none" w:sz="0" w:space="0" w:color="auto"/>
        <w:right w:val="none" w:sz="0" w:space="0" w:color="auto"/>
      </w:divBdr>
    </w:div>
    <w:div w:id="1883592262">
      <w:bodyDiv w:val="1"/>
      <w:marLeft w:val="0"/>
      <w:marRight w:val="0"/>
      <w:marTop w:val="0"/>
      <w:marBottom w:val="0"/>
      <w:divBdr>
        <w:top w:val="none" w:sz="0" w:space="0" w:color="auto"/>
        <w:left w:val="none" w:sz="0" w:space="0" w:color="auto"/>
        <w:bottom w:val="none" w:sz="0" w:space="0" w:color="auto"/>
        <w:right w:val="none" w:sz="0" w:space="0" w:color="auto"/>
      </w:divBdr>
      <w:divsChild>
        <w:div w:id="926692116">
          <w:marLeft w:val="480"/>
          <w:marRight w:val="0"/>
          <w:marTop w:val="0"/>
          <w:marBottom w:val="0"/>
          <w:divBdr>
            <w:top w:val="none" w:sz="0" w:space="0" w:color="auto"/>
            <w:left w:val="none" w:sz="0" w:space="0" w:color="auto"/>
            <w:bottom w:val="none" w:sz="0" w:space="0" w:color="auto"/>
            <w:right w:val="none" w:sz="0" w:space="0" w:color="auto"/>
          </w:divBdr>
        </w:div>
        <w:div w:id="1318416924">
          <w:marLeft w:val="480"/>
          <w:marRight w:val="0"/>
          <w:marTop w:val="0"/>
          <w:marBottom w:val="0"/>
          <w:divBdr>
            <w:top w:val="none" w:sz="0" w:space="0" w:color="auto"/>
            <w:left w:val="none" w:sz="0" w:space="0" w:color="auto"/>
            <w:bottom w:val="none" w:sz="0" w:space="0" w:color="auto"/>
            <w:right w:val="none" w:sz="0" w:space="0" w:color="auto"/>
          </w:divBdr>
        </w:div>
        <w:div w:id="1340621320">
          <w:marLeft w:val="480"/>
          <w:marRight w:val="0"/>
          <w:marTop w:val="0"/>
          <w:marBottom w:val="0"/>
          <w:divBdr>
            <w:top w:val="none" w:sz="0" w:space="0" w:color="auto"/>
            <w:left w:val="none" w:sz="0" w:space="0" w:color="auto"/>
            <w:bottom w:val="none" w:sz="0" w:space="0" w:color="auto"/>
            <w:right w:val="none" w:sz="0" w:space="0" w:color="auto"/>
          </w:divBdr>
        </w:div>
        <w:div w:id="1367174121">
          <w:marLeft w:val="480"/>
          <w:marRight w:val="0"/>
          <w:marTop w:val="0"/>
          <w:marBottom w:val="0"/>
          <w:divBdr>
            <w:top w:val="none" w:sz="0" w:space="0" w:color="auto"/>
            <w:left w:val="none" w:sz="0" w:space="0" w:color="auto"/>
            <w:bottom w:val="none" w:sz="0" w:space="0" w:color="auto"/>
            <w:right w:val="none" w:sz="0" w:space="0" w:color="auto"/>
          </w:divBdr>
        </w:div>
        <w:div w:id="1448936328">
          <w:marLeft w:val="480"/>
          <w:marRight w:val="0"/>
          <w:marTop w:val="0"/>
          <w:marBottom w:val="0"/>
          <w:divBdr>
            <w:top w:val="none" w:sz="0" w:space="0" w:color="auto"/>
            <w:left w:val="none" w:sz="0" w:space="0" w:color="auto"/>
            <w:bottom w:val="none" w:sz="0" w:space="0" w:color="auto"/>
            <w:right w:val="none" w:sz="0" w:space="0" w:color="auto"/>
          </w:divBdr>
        </w:div>
        <w:div w:id="1490437971">
          <w:marLeft w:val="480"/>
          <w:marRight w:val="0"/>
          <w:marTop w:val="0"/>
          <w:marBottom w:val="0"/>
          <w:divBdr>
            <w:top w:val="none" w:sz="0" w:space="0" w:color="auto"/>
            <w:left w:val="none" w:sz="0" w:space="0" w:color="auto"/>
            <w:bottom w:val="none" w:sz="0" w:space="0" w:color="auto"/>
            <w:right w:val="none" w:sz="0" w:space="0" w:color="auto"/>
          </w:divBdr>
        </w:div>
        <w:div w:id="1703676424">
          <w:marLeft w:val="480"/>
          <w:marRight w:val="0"/>
          <w:marTop w:val="0"/>
          <w:marBottom w:val="0"/>
          <w:divBdr>
            <w:top w:val="none" w:sz="0" w:space="0" w:color="auto"/>
            <w:left w:val="none" w:sz="0" w:space="0" w:color="auto"/>
            <w:bottom w:val="none" w:sz="0" w:space="0" w:color="auto"/>
            <w:right w:val="none" w:sz="0" w:space="0" w:color="auto"/>
          </w:divBdr>
        </w:div>
        <w:div w:id="1850019624">
          <w:marLeft w:val="480"/>
          <w:marRight w:val="0"/>
          <w:marTop w:val="0"/>
          <w:marBottom w:val="0"/>
          <w:divBdr>
            <w:top w:val="none" w:sz="0" w:space="0" w:color="auto"/>
            <w:left w:val="none" w:sz="0" w:space="0" w:color="auto"/>
            <w:bottom w:val="none" w:sz="0" w:space="0" w:color="auto"/>
            <w:right w:val="none" w:sz="0" w:space="0" w:color="auto"/>
          </w:divBdr>
        </w:div>
        <w:div w:id="2057731181">
          <w:marLeft w:val="480"/>
          <w:marRight w:val="0"/>
          <w:marTop w:val="0"/>
          <w:marBottom w:val="0"/>
          <w:divBdr>
            <w:top w:val="none" w:sz="0" w:space="0" w:color="auto"/>
            <w:left w:val="none" w:sz="0" w:space="0" w:color="auto"/>
            <w:bottom w:val="none" w:sz="0" w:space="0" w:color="auto"/>
            <w:right w:val="none" w:sz="0" w:space="0" w:color="auto"/>
          </w:divBdr>
        </w:div>
      </w:divsChild>
    </w:div>
    <w:div w:id="1933120987">
      <w:bodyDiv w:val="1"/>
      <w:marLeft w:val="0"/>
      <w:marRight w:val="0"/>
      <w:marTop w:val="0"/>
      <w:marBottom w:val="0"/>
      <w:divBdr>
        <w:top w:val="none" w:sz="0" w:space="0" w:color="auto"/>
        <w:left w:val="none" w:sz="0" w:space="0" w:color="auto"/>
        <w:bottom w:val="none" w:sz="0" w:space="0" w:color="auto"/>
        <w:right w:val="none" w:sz="0" w:space="0" w:color="auto"/>
      </w:divBdr>
    </w:div>
    <w:div w:id="1979991662">
      <w:bodyDiv w:val="1"/>
      <w:marLeft w:val="0"/>
      <w:marRight w:val="0"/>
      <w:marTop w:val="0"/>
      <w:marBottom w:val="0"/>
      <w:divBdr>
        <w:top w:val="none" w:sz="0" w:space="0" w:color="auto"/>
        <w:left w:val="none" w:sz="0" w:space="0" w:color="auto"/>
        <w:bottom w:val="none" w:sz="0" w:space="0" w:color="auto"/>
        <w:right w:val="none" w:sz="0" w:space="0" w:color="auto"/>
      </w:divBdr>
    </w:div>
    <w:div w:id="2076776847">
      <w:bodyDiv w:val="1"/>
      <w:marLeft w:val="0"/>
      <w:marRight w:val="0"/>
      <w:marTop w:val="0"/>
      <w:marBottom w:val="0"/>
      <w:divBdr>
        <w:top w:val="none" w:sz="0" w:space="0" w:color="auto"/>
        <w:left w:val="none" w:sz="0" w:space="0" w:color="auto"/>
        <w:bottom w:val="none" w:sz="0" w:space="0" w:color="auto"/>
        <w:right w:val="none" w:sz="0" w:space="0" w:color="auto"/>
      </w:divBdr>
    </w:div>
    <w:div w:id="2083522471">
      <w:bodyDiv w:val="1"/>
      <w:marLeft w:val="0"/>
      <w:marRight w:val="0"/>
      <w:marTop w:val="0"/>
      <w:marBottom w:val="0"/>
      <w:divBdr>
        <w:top w:val="none" w:sz="0" w:space="0" w:color="auto"/>
        <w:left w:val="none" w:sz="0" w:space="0" w:color="auto"/>
        <w:bottom w:val="none" w:sz="0" w:space="0" w:color="auto"/>
        <w:right w:val="none" w:sz="0" w:space="0" w:color="auto"/>
      </w:divBdr>
      <w:divsChild>
        <w:div w:id="70080503">
          <w:marLeft w:val="480"/>
          <w:marRight w:val="0"/>
          <w:marTop w:val="0"/>
          <w:marBottom w:val="0"/>
          <w:divBdr>
            <w:top w:val="none" w:sz="0" w:space="0" w:color="auto"/>
            <w:left w:val="none" w:sz="0" w:space="0" w:color="auto"/>
            <w:bottom w:val="none" w:sz="0" w:space="0" w:color="auto"/>
            <w:right w:val="none" w:sz="0" w:space="0" w:color="auto"/>
          </w:divBdr>
        </w:div>
        <w:div w:id="517618159">
          <w:marLeft w:val="480"/>
          <w:marRight w:val="0"/>
          <w:marTop w:val="0"/>
          <w:marBottom w:val="0"/>
          <w:divBdr>
            <w:top w:val="none" w:sz="0" w:space="0" w:color="auto"/>
            <w:left w:val="none" w:sz="0" w:space="0" w:color="auto"/>
            <w:bottom w:val="none" w:sz="0" w:space="0" w:color="auto"/>
            <w:right w:val="none" w:sz="0" w:space="0" w:color="auto"/>
          </w:divBdr>
        </w:div>
        <w:div w:id="647326105">
          <w:marLeft w:val="480"/>
          <w:marRight w:val="0"/>
          <w:marTop w:val="0"/>
          <w:marBottom w:val="0"/>
          <w:divBdr>
            <w:top w:val="none" w:sz="0" w:space="0" w:color="auto"/>
            <w:left w:val="none" w:sz="0" w:space="0" w:color="auto"/>
            <w:bottom w:val="none" w:sz="0" w:space="0" w:color="auto"/>
            <w:right w:val="none" w:sz="0" w:space="0" w:color="auto"/>
          </w:divBdr>
        </w:div>
        <w:div w:id="694959361">
          <w:marLeft w:val="480"/>
          <w:marRight w:val="0"/>
          <w:marTop w:val="0"/>
          <w:marBottom w:val="0"/>
          <w:divBdr>
            <w:top w:val="none" w:sz="0" w:space="0" w:color="auto"/>
            <w:left w:val="none" w:sz="0" w:space="0" w:color="auto"/>
            <w:bottom w:val="none" w:sz="0" w:space="0" w:color="auto"/>
            <w:right w:val="none" w:sz="0" w:space="0" w:color="auto"/>
          </w:divBdr>
        </w:div>
        <w:div w:id="973800173">
          <w:marLeft w:val="480"/>
          <w:marRight w:val="0"/>
          <w:marTop w:val="0"/>
          <w:marBottom w:val="0"/>
          <w:divBdr>
            <w:top w:val="none" w:sz="0" w:space="0" w:color="auto"/>
            <w:left w:val="none" w:sz="0" w:space="0" w:color="auto"/>
            <w:bottom w:val="none" w:sz="0" w:space="0" w:color="auto"/>
            <w:right w:val="none" w:sz="0" w:space="0" w:color="auto"/>
          </w:divBdr>
        </w:div>
        <w:div w:id="1045174949">
          <w:marLeft w:val="480"/>
          <w:marRight w:val="0"/>
          <w:marTop w:val="0"/>
          <w:marBottom w:val="0"/>
          <w:divBdr>
            <w:top w:val="none" w:sz="0" w:space="0" w:color="auto"/>
            <w:left w:val="none" w:sz="0" w:space="0" w:color="auto"/>
            <w:bottom w:val="none" w:sz="0" w:space="0" w:color="auto"/>
            <w:right w:val="none" w:sz="0" w:space="0" w:color="auto"/>
          </w:divBdr>
        </w:div>
        <w:div w:id="1568106938">
          <w:marLeft w:val="480"/>
          <w:marRight w:val="0"/>
          <w:marTop w:val="0"/>
          <w:marBottom w:val="0"/>
          <w:divBdr>
            <w:top w:val="none" w:sz="0" w:space="0" w:color="auto"/>
            <w:left w:val="none" w:sz="0" w:space="0" w:color="auto"/>
            <w:bottom w:val="none" w:sz="0" w:space="0" w:color="auto"/>
            <w:right w:val="none" w:sz="0" w:space="0" w:color="auto"/>
          </w:divBdr>
        </w:div>
        <w:div w:id="1725761381">
          <w:marLeft w:val="480"/>
          <w:marRight w:val="0"/>
          <w:marTop w:val="0"/>
          <w:marBottom w:val="0"/>
          <w:divBdr>
            <w:top w:val="none" w:sz="0" w:space="0" w:color="auto"/>
            <w:left w:val="none" w:sz="0" w:space="0" w:color="auto"/>
            <w:bottom w:val="none" w:sz="0" w:space="0" w:color="auto"/>
            <w:right w:val="none" w:sz="0" w:space="0" w:color="auto"/>
          </w:divBdr>
        </w:div>
        <w:div w:id="1921980856">
          <w:marLeft w:val="480"/>
          <w:marRight w:val="0"/>
          <w:marTop w:val="0"/>
          <w:marBottom w:val="0"/>
          <w:divBdr>
            <w:top w:val="none" w:sz="0" w:space="0" w:color="auto"/>
            <w:left w:val="none" w:sz="0" w:space="0" w:color="auto"/>
            <w:bottom w:val="none" w:sz="0" w:space="0" w:color="auto"/>
            <w:right w:val="none" w:sz="0" w:space="0" w:color="auto"/>
          </w:divBdr>
        </w:div>
      </w:divsChild>
    </w:div>
    <w:div w:id="2089302700">
      <w:bodyDiv w:val="1"/>
      <w:marLeft w:val="0"/>
      <w:marRight w:val="0"/>
      <w:marTop w:val="0"/>
      <w:marBottom w:val="0"/>
      <w:divBdr>
        <w:top w:val="none" w:sz="0" w:space="0" w:color="auto"/>
        <w:left w:val="none" w:sz="0" w:space="0" w:color="auto"/>
        <w:bottom w:val="none" w:sz="0" w:space="0" w:color="auto"/>
        <w:right w:val="none" w:sz="0" w:space="0" w:color="auto"/>
      </w:divBdr>
    </w:div>
    <w:div w:id="21402979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farmer\Desktop\word97_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EEE8C05-E399-428B-888F-B48996CD1229}"/>
      </w:docPartPr>
      <w:docPartBody>
        <w:p w:rsidR="000178CA" w:rsidRDefault="006B09A9">
          <w:r w:rsidRPr="00A312D5">
            <w:rPr>
              <w:rStyle w:val="PlaceholderText"/>
            </w:rPr>
            <w:t>Click or tap here to enter text.</w:t>
          </w:r>
        </w:p>
      </w:docPartBody>
    </w:docPart>
    <w:docPart>
      <w:docPartPr>
        <w:name w:val="DC66CD588C844C86831BB628667CE52E"/>
        <w:category>
          <w:name w:val="General"/>
          <w:gallery w:val="placeholder"/>
        </w:category>
        <w:types>
          <w:type w:val="bbPlcHdr"/>
        </w:types>
        <w:behaviors>
          <w:behavior w:val="content"/>
        </w:behaviors>
        <w:guid w:val="{B7981193-B265-4999-B5E9-DFF88C826779}"/>
      </w:docPartPr>
      <w:docPartBody>
        <w:p w:rsidR="00261ED3" w:rsidRDefault="00541B1A" w:rsidP="00541B1A">
          <w:pPr>
            <w:pStyle w:val="DC66CD588C844C86831BB628667CE52E"/>
          </w:pPr>
          <w:r w:rsidRPr="00A312D5">
            <w:rPr>
              <w:rStyle w:val="PlaceholderText"/>
            </w:rPr>
            <w:t>Click or tap here to enter text.</w:t>
          </w:r>
        </w:p>
      </w:docPartBody>
    </w:docPart>
    <w:docPart>
      <w:docPartPr>
        <w:name w:val="E9D71A76CD5144E985025E7B93727DD1"/>
        <w:category>
          <w:name w:val="General"/>
          <w:gallery w:val="placeholder"/>
        </w:category>
        <w:types>
          <w:type w:val="bbPlcHdr"/>
        </w:types>
        <w:behaviors>
          <w:behavior w:val="content"/>
        </w:behaviors>
        <w:guid w:val="{B8456C26-8D74-4009-9FEE-91E3DAE5216F}"/>
      </w:docPartPr>
      <w:docPartBody>
        <w:p w:rsidR="00261ED3" w:rsidRDefault="00541B1A" w:rsidP="00541B1A">
          <w:pPr>
            <w:pStyle w:val="E9D71A76CD5144E985025E7B93727DD1"/>
          </w:pPr>
          <w:r w:rsidRPr="00A312D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9A9"/>
    <w:rsid w:val="000178CA"/>
    <w:rsid w:val="000237E5"/>
    <w:rsid w:val="00101D22"/>
    <w:rsid w:val="00261ED3"/>
    <w:rsid w:val="0026367A"/>
    <w:rsid w:val="00294FBF"/>
    <w:rsid w:val="002B361E"/>
    <w:rsid w:val="00416B4C"/>
    <w:rsid w:val="00541B1A"/>
    <w:rsid w:val="00656870"/>
    <w:rsid w:val="00660820"/>
    <w:rsid w:val="006B09A9"/>
    <w:rsid w:val="006C64B2"/>
    <w:rsid w:val="00841D05"/>
    <w:rsid w:val="009A562C"/>
    <w:rsid w:val="00C1653F"/>
    <w:rsid w:val="00D31121"/>
    <w:rsid w:val="00D340AD"/>
    <w:rsid w:val="00F9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1B1A"/>
    <w:rPr>
      <w:color w:val="666666"/>
    </w:rPr>
  </w:style>
  <w:style w:type="paragraph" w:customStyle="1" w:styleId="DC66CD588C844C86831BB628667CE52E">
    <w:name w:val="DC66CD588C844C86831BB628667CE52E"/>
    <w:rsid w:val="00541B1A"/>
  </w:style>
  <w:style w:type="paragraph" w:customStyle="1" w:styleId="E9D71A76CD5144E985025E7B93727DD1">
    <w:name w:val="E9D71A76CD5144E985025E7B93727DD1"/>
    <w:rsid w:val="00541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9EA685-C27E-4F12-829D-EC80AA1F78FC}">
  <we:reference id="wa104382081" version="1.55.1.0" store="en-US" storeType="OMEX"/>
  <we:alternateReferences>
    <we:reference id="wa104382081" version="1.55.1.0" store="" storeType="OMEX"/>
  </we:alternateReferences>
  <we:properties>
    <we:property name="MENDELEY_CITATIONS" value="[{&quot;citationID&quot;:&quot;MENDELEY_CITATION_58887c01-5a43-457e-ab9c-7b0c2218fe07&quot;,&quot;properties&quot;:{&quot;noteIndex&quot;:0},&quot;isEdited&quot;:false,&quot;manualOverride&quot;:{&quot;isManuallyOverridden&quot;:true,&quot;citeprocText&quot;:&quot;(Asquith and Krygowski, 2004)&quot;,&quot;manualOverrideText&quot;:&quot;(Asquith &amp; Krygowski, 2004)&quot;},&quot;citationTag&quot;:&quot;MENDELEY_CITATION_v3_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&quot;,&quot;citationItems&quot;:[{&quot;id&quot;:&quot;14363a5b-dca0-3cfa-a9c2-9b4d1b3f41d1&quot;,&quot;itemData&quot;:{&quot;type&quot;:&quot;chapter&quot;,&quot;id&quot;:&quot;14363a5b-dca0-3cfa-a9c2-9b4d1b3f41d1&quot;,&quot;title&quot;:&quot;Chapter 2: Spontaneous Potential&quot;,&quot;author&quot;:[{&quot;family&quot;:&quot;Asquith&quot;,&quot;given&quot;:&quot;George&quot;,&quot;parse-names&quot;:false,&quot;dropping-particle&quot;:&quot;&quot;,&quot;non-dropping-particle&quot;:&quot;&quot;},{&quot;family&quot;:&quot;Krygowski&quot;,&quot;given&quot;:&quot;Daniel&quot;,&quot;parse-names&quot;:false,&quot;dropping-particle&quot;:&quot;&quot;,&quot;non-dropping-particle&quot;:&quot;&quot;}],&quot;container-title&quot;:&quot;AAPG Methods in Exploration, No. 16&quot;,&quot;issued&quot;:{&quot;date-parts&quot;:[[2004]]},&quot;page&quot;:&quot;21-30&quot;,&quot;publisher&quot;:&quot;AAPG Special Volumes&quot;,&quot;container-title-short&quot;:&quot;&quot;},&quot;isTemporary&quot;:false,&quot;suppress-author&quot;:false,&quot;composite&quot;:false,&quot;author-only&quot;:false}]},{&quot;citationID&quot;:&quot;MENDELEY_CITATION_d21d034e-8133-4bf5-977b-3b2ffdad4885&quot;,&quot;properties&quot;:{&quot;noteIndex&quot;:0},&quot;isEdited&quot;:false,&quot;manualOverride&quot;:{&quot;isManuallyOverridden&quot;:false,&quot;citeprocText&quot;:&quot;(McConnell, 1983, 1988)&quot;,&quot;manualOverrideText&quot;:&quot;&quot;},&quot;citationTag&quot;:&quot;MENDELEY_CITATION_v3_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&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62dbb530-e781-48ca-b69f-8b38580b56fd&quot;,&quot;properties&quot;:{&quot;noteIndex&quot;:0},&quot;isEdited&quot;:false,&quot;manualOverride&quot;:{&quot;isManuallyOverridden&quot;:false,&quot;citeprocText&quot;:&quot;(Gan et al., 2006)&quot;,&quot;manualOverrideText&quot;:&quot;&quot;},&quot;citationTag&quot;:&quot;MENDELEY_CITATION_v3_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&quot;,&quot;citationItems&quot;:[{&quot;id&quot;:&quot;3d6c49ee-0700-350c-a11c-960ac182a6ee&quot;,&quot;itemData&quot;:{&quot;type&quot;:&quot;article-journal&quot;,&quot;id&quot;:&quot;3d6c49ee-0700-350c-a11c-960ac182a6ee&quot;,&quot;title&quot;:&quot;Baseline correction by improved iterative polynomial fitting with automatic threshold&quot;,&quot;author&quot;:[{&quot;family&quot;:&quot;Gan&quot;,&quot;given&quot;:&quot;Feng&quot;,&quot;parse-names&quot;:false,&quot;dropping-particle&quot;:&quot;&quot;,&quot;non-dropping-particle&quot;:&quot;&quot;},{&quot;family&quot;:&quot;Ruan&quot;,&quot;given&quot;:&quot;Guihua&quot;,&quot;parse-names&quot;:false,&quot;dropping-particle&quot;:&quot;&quot;,&quot;non-dropping-particle&quot;:&quot;&quot;},{&quot;family&quot;:&quot;Mo&quot;,&quot;given&quot;:&quot;Jinyuan&quot;,&quot;parse-names&quot;:false,&quot;dropping-particle&quot;:&quot;&quot;,&quot;non-dropping-particle&quot;:&quot;&quot;}],&quot;container-title&quot;:&quot;Chemometrics and Intelligent Laboratory Systems&quot;,&quot;DOI&quot;:&quot;https://doi.org/10.1016/j.chemolab.2005.08.009&quot;,&quot;ISSN&quot;:&quot;0169-7439&quot;,&quot;URL&quot;:&quot;https://www.sciencedirect.com/science/article/pii/S0169743905001589&quot;,&quot;issued&quot;:{&quot;date-parts&quot;:[[2006]]},&quot;page&quot;:&quot;59-65&quot;,&quot;abstract&quot;:&quot;An iterative polynomial fitting method is proposed for the estimate of the baseline of chemical signal. The new method generates automatic thresholds by comparing the chemical signal with the calculated signal from polynomial fitting in the iterative processes. The signal peaks are cut out consecutively in the iterative processes so the polynomial fitting will finally give a good estimation of the baseline. Simulated data and real data from capillary electrophoresis experiment are used to demonstrate the feasibility of the proposed method.&quot;,&quot;issue&quot;:&quot;1&quot;,&quot;volume&quot;:&quot;82&quot;,&quot;container-title-short&quot;:&quot;&quot;},&quot;isTemporary&quot;:false}]},{&quot;citationID&quot;:&quot;MENDELEY_CITATION_a6381b17-698c-4402-aa50-56a61d50a79d&quot;,&quot;properties&quot;:{&quot;noteIndex&quot;:0,&quot;mode&quot;:&quot;author-only&quot;},&quot;isEdited&quot;:false,&quot;manualOverride&quot;:{&quot;isManuallyOverridden&quot;:true,&quot;citeprocText&quot;:&quot;McConnell&quot;,&quot;manualOverrideText&quot;:&quot;McConnell (1983, 1988)&quot;},&quot;citationTag&quot;:&quot;MENDELEY_CITATION_v3_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&quot;,&quot;citationItems&quot;:[{&quot;id&quot;:&quot;51531a99-bb82-3e99-a44e-8200bd1c1089&quot;,&quot;itemData&quot;:{&quot;type&quot;:&quot;article-journal&quot;,&quot;id&quot;:&quot;51531a99-bb82-3e99-a44e-8200bd1c1089&quot;,&quot;title&quot;:&quot;Spontaneous potential corrections for groundwater salinity calculations — Carter County, Oklahoma, U.S.A.&quot;,&quot;author&quot;:[{&quot;family&quot;:&quot;McConnell&quot;,&quot;given&quot;:&quot;Cary L&quot;,&quot;parse-names&quot;:false,&quot;dropping-particle&quot;:&quot;&quot;,&quot;non-dropping-particle&quot;:&quot;&quot;}],&quot;container-title&quot;:&quot;Journal of Hydrology&quot;,&quot;container-title-short&quot;:&quot;J Hydrol (Amst)&quot;,&quot;DOI&quot;:&quot;https://doi.org/10.1016/0022-1694(83)90087-2&quot;,&quot;ISSN&quot;:&quot;0022-1694&quot;,&quot;URL&quot;:&quot;https://www.sciencedirect.com/science/article/pii/0022169483900872&quot;,&quot;issued&quot;:{&quot;date-parts&quot;:[[1983]]},&quot;page&quot;:&quot;363-372&quot;,&quot;abstract&quot;:&quot;The spontaneous potential log was used to compute the thickness and distribution of groundwater with a total dissolved solids (TDS) of less than 1000 mg l−1 for Carter County, Oklahoma. To compute accurate salinities from the spontaneous potential in high-resistivity zones, empirical correction factors had to be developed and applied. For the formations present equivalent water resistivity vs. water resistivity curves were developed from chemical analyses and digitized. Water resistivity vs. TDS curves were also developed and digitized. The existing empirical thin-bed corrections were curve-fit with equations and applied to each zone. Except in beds less than 3.65 m thick they had little effect. It was found that after applying the thin-bed corrections used by logging companies, the computed TDS was a function of resistivity of the mud filtrate at 24°C. An empirical relationship was developed between spontaneous potential and resistivity of the mud filtrate at 24°C, using well logs of beds with known water chemistry. This relationship was entered as a correction equation into a computer program developed by the author. The correction is necessary since the voltage drop in a freshwater formation is greater than predicted by earlier electric analog modeling, and the spontaneous potential is less than the static spontaneous potential. Testing of the correction factors shows that in a formation with TDS of ∼750 mg l−1 the average error decreases from ∼37% to 10%. A data set of 704 well logs was built with data from each freshwater zone from the base of the regolith to a depth where the TDS was greater than 10,000 mg l−1. The TDS was computed for each zone. Two maps were prepared from the results; an isopach of the formations with TDS of less than 1000 mg l−1, and a depth to the base of the water with TDS of 1000 mg l−1.&quot;,&quot;issue&quot;:&quot;4&quot;,&quot;volume&quot;:&quot;65&quot;},&quot;isTemporary&quot;:false,&quot;displayAs&quot;:&quot;author-only&quot;,&quot;suppress-author&quot;:false,&quot;composite&quot;:false,&quot;author-only&quot;:true},{&quot;id&quot;:&quot;95aad4bf-8957-3094-9038-35092be2b1b7&quot;,&quot;itemData&quot;:{&quot;type&quot;:&quot;article-journal&quot;,&quot;id&quot;:&quot;95aad4bf-8957-3094-9038-35092be2b1b7&quot;,&quot;title&quot;:&quot;A general correction for spontaneous potential well logs in fresh water&quot;,&quot;author&quot;:[{&quot;family&quot;:&quot;McConnell&quot;,&quot;given&quot;:&quot;C. L.&quot;,&quot;parse-names&quot;:false,&quot;dropping-particle&quot;:&quot;&quot;,&quot;non-dropping-particle&quot;:&quot;&quot;}],&quot;container-title&quot;:&quot;Journal of Hydrology&quot;,&quot;container-title-short&quot;:&quot;J Hydrol (Amst)&quot;,&quot;DOI&quot;:&quot;10.1016/0022-1694(88)90024-8&quot;,&quot;ISSN&quot;:&quot;00221694&quot;,&quot;issued&quot;:{&quot;date-parts&quot;:[[1988,6,30]]},&quot;page&quot;:&quot;1-13&quot;,&quot;abstract&quot;:&quot;A generalized empirical relationship was found which corrects spontaneous potential (SP) readings from well logs run in fresh water wells. The function was found by correlating measured and calculated spontaneous potentials. The calculated values are based on actual measured ionic content of groundwaters and are fully corrected for environmental effects and ion species. Without the empirical relationship the electrically equivalent to an NaCl solution resistivity, Rwe, is generally too low for fresh waters when computed with existing commercially available functions. The low Rwe makes the water appear saltier than it really is. One hundred sixty-two (162) individual formations from one hundred four (104) different shallow well logs from widely separated regions of the United States and different types of aquifers were examined. Each formation used in the study had to have a spontaneous potential, mud resistivity data, a chemical analysis of water from the zone, and not be in communication with other zones. Every SP had the existing commercially available geometric corrections applied. A computer program was developed which computes a simulated SP from the chemical analysis and mud data. This simulated SP was plotted against the measured SP. The resulting relationship is given by: MEASURED SP=0.3782 × SIMULATED SP + 6.9172. for 0 mv &lt; SIMULATED SP &lt; + 50 mv. This type of relationship is consistent with earlier work by the author in a localized area. The function can only be applied in fresh waters with simulated SPs in the indicated domain since simulated and measured SPs converge in brine formations. © 1988.&quot;,&quot;issue&quot;:&quot;1-4&quot;,&quot;volume&quot;:&quot;101&quot;},&quot;isTemporary&quot;:false}]},{&quot;citationID&quot;:&quot;MENDELEY_CITATION_0ba2182b-43a4-46f4-8795-205381b66bef&quot;,&quot;properties&quot;:{&quot;noteIndex&quot;:0,&quot;mode&quot;:&quot;author-only&quot;},&quot;isEdited&quot;:false,&quot;manualOverride&quot;:{&quot;isManuallyOverridden&quot;:true,&quot;citeprocText&quot;:&quot;Bautista-Anguiano and Torres-Verdín&quot;,&quot;manualOverrideText&quot;:&quot;Bautista-Anguiano &amp; Torres-Verdín (2015)&quot;},&quot;citationTag&quot;:&quot;MENDELEY_CITATION_v3_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&quot;,&quot;citationItems&quot;:[{&quot;id&quot;:&quot;f9088131-2c4d-3dee-823e-59b2dd2a70e9&quot;,&quot;itemData&quot;:{&quot;type&quot;:&quot;report&quot;,&quot;id&quot;:&quot;f9088131-2c4d-3dee-823e-59b2dd2a70e9&quot;,&quot;title&quot;:&quot;MECHANISTIC DESCRIPTION, SIMULATION, AND INTERPRETATION OF SPONTANEOUS POTENTIAL LOGS&quot;,&quot;author&quot;:[{&quot;family&quot;:&quot;Bautista-Anguiano&quot;,&quot;given&quot;:&quot;Joshua&quot;,&quot;parse-names&quot;:false,&quot;dropping-particle&quot;:&quot;&quot;,&quot;non-dropping-particle&quot;:&quot;&quot;},{&quot;family&quot;:&quot;Torres-Verdín&quot;,&quot;given&quot;:&quot;Carlos&quot;,&quot;parse-names&quot;:false,&quot;dropping-particle&quot;:&quot;&quot;,&quot;non-dropping-particle&quot;:&quot;&quot;}],&quot;URL&quot;:&quot;http://onepetro.org/SPWLAALS/proceedings-pdf/SPWLA15/All-SPWLA15/1341357/spwla-2015-b.pdf&quot;,&quot;issued&quot;:{&quot;date-parts&quot;:[[2015]]},&quot;abstract&quot;:&quot;Spontaneous Potential (SP) and Gamma Ray (GR) logs are often the only measurements available in many old hydrocarbon fields. Reliable coupled petrophysical interpretation of GR and SP logs requires previous accurate quantitative calibration for the effects of shale laminations , water electrolyte concentration, temperature, bed thickness, borehole diameter, hydrocarbon saturation , and invasion, among others. Although the latter effects on SP logs are well known, there is no published numerical algorithm that quantifies the relative contributions of all geometrical, petrophysical, and fluid effects on SP logs. This paper develops a new mechanistic description of SP logs for their numerical modeling and petrophysical interpretation in vertical wells penetrating horizontal layers. The main objective of the new SP modeling method is to estimate water saturation reliably in wells where only SP and GR logs are available but where resistivity and porosity calibrations can be performed in a key well within the same field or can be inferred from core data. The mechanistic SP modeling algorithm is based on the fundamental concept of anion and cation migration in aqueous solutions with unequal electrolyte concentration via diffusion and membrane potentials. It explicitly accounts for specific borehole conditions, temperature, variable shale properties, finite bed thickness, shale laminations, hydrocarbon saturation, and invasion (in-cluding salt concentration profiles) in the numerical modeling of SP logs. Further, hydrocarbon saturation effects on SP logs account for the rock's effective throat radius. Sensitivity studies are carried out to quantify selectively the effect of each environmental and geometrical variable on measured SP logs. The modeling algorithm is also successfully used to reproduce SP logs acquired in the presence of salt and water saturation fronts in invaded hydrocarbon-saturated rocks. Examples of application include sandstone sequences that have internal shale laminations.&quot;,&quot;container-title-short&quot;:&quot;&quot;},&quot;isTemporary&quot;:false,&quot;displayAs&quot;:&quot;author-only&quot;,&quot;suppress-author&quot;:false,&quot;composite&quot;:false,&quot;author-only&quot;:true}]},{&quot;citationID&quot;:&quot;MENDELEY_CITATION_27502730-2f5b-4063-a235-1479278cf235&quot;,&quot;properties&quot;:{&quot;noteIndex&quot;:0,&quot;mode&quot;:&quot;author-only&quot;},&quot;isEdited&quot;:false,&quot;manualOverride&quot;:{&quot;isManuallyOverridden&quot;:true,&quot;citeprocText&quot;:&quot;Peyret et al.&quot;,&quot;manualOverrideText&quot;:&quot;Peyret et al. (2019)&quot;},&quot;citationTag&quot;:&quot;MENDELEY_CITATION_v3_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&quot;,&quot;citationItems&quot;:[{&quot;id&quot;:&quot;16ed9b33-099f-3552-a537-10064347d6cf&quot;,&quot;itemData&quot;:{&quot;type&quot;:&quot;paper-conference&quot;,&quot;id&quot;:&quot;16ed9b33-099f-3552-a537-10064347d6cf&quot;,&quot;title&quot;:&quot;Automatic interpretation of well logs with lithology-specific deep-learning methods&quot;,&quot;author&quot;:[{&quot;family&quot;:&quot;Peyret&quot;,&quot;given&quot;:&quot;Aymeric Pierre&quot;,&quot;parse-names&quot;:false,&quot;dropping-particle&quot;:&quot;&quot;,&quot;non-dropping-particle&quot;:&quot;&quot;},{&quot;family&quot;:&quot;Ambía&quot;,&quot;given&quot;:&quot;Joaquín&quot;,&quot;parse-names&quot;:false,&quot;dropping-particle&quot;:&quot;&quot;,&quot;non-dropping-particle&quot;:&quot;&quot;},{&quot;family&quot;:&quot;Torres-Verdín&quot;,&quot;given&quot;:&quot;Carlos&quot;,&quot;parse-names&quot;:false,&quot;dropping-particle&quot;:&quot;&quot;,&quot;non-dropping-particle&quot;:&quot;&quot;},{&quot;family&quot;:&quot;Strobel&quot;,&quot;given&quot;:&quot;Joachim&quot;,&quot;parse-names&quot;:false,&quot;dropping-particle&quot;:&quot;&quot;,&quot;non-dropping-particle&quot;:&quot;&quot;}],&quot;container-title&quot;:&quot;SPWLA 60th Annual Logging Symposium 2019&quot;,&quot;DOI&quot;:&quot;10.30632/T60ALS-2019_SSSS&quot;,&quot;issued&quot;:{&quot;date-parts&quot;:[[2019]]},&quot;abstract&quot;:&quot;Accurate and reliable interpretation of well logs often requires a high level of expertise from a petrophysicist along with enough relevant borehole and core measurements. As an alternative and complementary approach, deep learning has been proposed to capture the experiential knowledge gained from petrophysical interpretations, as well as the physical and heuristic models often used for that purpose. We test the latter idea using a set of wells previously interpreted and explore the critical aspects that can yield a successful automatic well log interpretation. Some of the questions we attempt to answer here, as a guide for future applications of artificial neural networks (ANNs), are: how much data does the petrophysicist need to explicitly interpret before relying on ANNs? What is the best suited deep-learning network architecture? How widely can the ANNs be generalized? Can we automatically classify different wells for improved ANN usage? In this study, all the wells used come from the same hydrocarbon reservoir and intersect multiple formations. The focus is on estimating clay fraction (VCL), effective porosity (PHIE), water saturation (SW), and permeability (K). We compare the performance of various architectures of deep artificial neural networks (ANNs) using different numbers of layers and neurons in each layer. Once an ideal ANN architecture was found for a specific formation, it was tested against different formations, but results were relatively poor, corroborating the specificity of ANNs to the lithology where they were trained. Furthermore, we propose a self-organizing map (SOM) as a way of partitioning wells into classes, which should be treated separately (independent ANNs). This strategy yielded the best results. The amount of data required to train our ANNs was relatively small (5-9 wells), considering the amount of data typically required for training more general ANNs. This is only possible if different lithologies and/or rock classes are treated independently.&quot;,&quot;publisher&quot;:&quot;Society of Petrophysicists and Well-Log Analysts (SPWLA)&quot;,&quot;container-title-short&quot;:&quot;&quot;},&quot;isTemporary&quot;:false,&quot;displayAs&quot;:&quot;author-only&quot;,&quot;suppress-author&quot;:false,&quot;composite&quot;:false,&quot;author-only&quot;:true}]},{&quot;citationID&quot;:&quot;MENDELEY_CITATION_80ebc64b-ac22-4da1-9d2a-d7c6017787a5&quot;,&quot;properties&quot;:{&quot;noteIndex&quot;:0,&quot;mode&quot;:&quot;author-only&quot;},&quot;isEdited&quot;:false,&quot;manualOverride&quot;:{&quot;isManuallyOverridden&quot;:true,&quot;citeprocText&quot;:&quot;Shan et al.&quot;,&quot;manualOverrideText&quot;:&quot;Shan et al. (2021)&quot;},&quot;citationTag&quot;:&quot;MENDELEY_CITATION_v3_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&quot;,&quot;citationItems&quot;:[{&quot;id&quot;:&quot;6d4d2d5a-a551-3ef8-b294-210f60ebdb12&quot;,&quot;itemData&quot;:{&quot;type&quot;:&quot;article-journal&quot;,&quot;id&quot;:&quot;6d4d2d5a-a551-3ef8-b294-210f60ebdb12&quot;,&quot;title&quot;:&quot;CNN-BiLSTM hybrid neural networks with attention mechanism for well log prediction&quot;,&quot;author&quot;:[{&quot;family&quot;:&quot;Shan&quot;,&quot;given&quot;:&quot;Liqun&quot;,&quot;parse-names&quot;:false,&quot;dropping-particle&quot;:&quot;&quot;,&quot;non-dropping-particle&quot;:&quot;&quot;},{&quot;family&quot;:&quot;Liu&quot;,&quot;given&quot;:&quot;Yanchang&quot;,&quot;parse-names&quot;:false,&quot;dropping-particle&quot;:&quot;&quot;,&quot;non-dropping-particle&quot;:&quot;&quot;},{&quot;family&quot;:&quot;Tang&quot;,&quot;given&quot;:&quot;Min&quot;,&quot;parse-names&quot;:false,&quot;dropping-particle&quot;:&quot;&quot;,&quot;non-dropping-particle&quot;:&quot;&quot;},{&quot;family&quot;:&quot;Yang&quot;,&quot;given&quot;:&quot;Ming&quot;,&quot;parse-names&quot;:false,&quot;dropping-particle&quot;:&quot;&quot;,&quot;non-dropping-particle&quot;:&quot;&quot;},{&quot;family&quot;:&quot;Bai&quot;,&quot;given&quot;:&quot;Xueyuan&quot;,&quot;parse-names&quot;:false,&quot;dropping-particle&quot;:&quot;&quot;,&quot;non-dropping-particle&quot;:&quot;&quot;}],&quot;container-title&quot;:&quot;Journal of Petroleum Science and Engineering&quot;,&quot;container-title-short&quot;:&quot;J Pet Sci Eng&quot;,&quot;DOI&quot;:&quot;10.1016/j.petrol.2021.108838&quot;,&quot;ISSN&quot;:&quot;09204105&quot;,&quot;issued&quot;:{&quot;date-parts&quot;:[[2021,10,1]]},&quot;abstract&quot;:&quot;Well logging is a significant method of formation description and resource assessment in exploration and development of oil, natural gas, minerals, groundwater, and sub-surface thermal energy, as well as geotechnical engineering and environmental research. However, the shortage problem of well logging data always exists because well logs can only be measured through a drilling process involving costly and time-consuming field trials. To address this issue, bidirectional long short-term memory (BiLSTM), attention mechanism, and convolutional neural network (CNN) were coupled to build hybrid neural networks for predicting missing well logs. The proposed architecture is a structure of two branches. One branch uses CNN to capture the spatial properties of well logs, and the other one conducts the feature selections by utilizing two-layer BiLSTM with attention mechanism. The spatio-temporal correlations from two branches are merged to forecast the target well logs. The performance of the proposed method is evaluated within a highly heterogeneous reservoir at the Gangdong oilfield in China. In our experiments, six models were trained and used for generating synthetic well logs including compensated neutron logs (CNL), acoustic (AC), spontaneous potential (SP), gamma-ray (GR), density (DEN), and formation resistivity (RT). Moreover, traditional machine learning models, CNN, BiLSTM, and other deep learning benchmark models were developed to compare with the presented models. Results show that the proposed method achieves higher prediction accuracy because it takes into account the spatio-temporal information of well logs.&quot;,&quot;publisher&quot;:&quot;Elsevier B.V.&quot;,&quot;volume&quot;:&quot;205&quot;},&quot;isTemporary&quot;:false,&quot;displayAs&quot;:&quot;author-only&quot;,&quot;suppress-author&quot;:false,&quot;composite&quot;:false,&quot;author-only&quot;:true}]},{&quot;citationID&quot;:&quot;MENDELEY_CITATION_38b4bd44-9603-4830-9931-e2aee46632af&quot;,&quot;properties&quot;:{&quot;noteIndex&quot;:0,&quot;mode&quot;:&quot;author-only&quot;},&quot;isEdited&quot;:false,&quot;manualOverride&quot;:{&quot;isManuallyOverridden&quot;:true,&quot;citeprocText&quot;:&quot;Tang et al.&quot;,&quot;manualOverrideText&quot;:&quot;Tang et al. (2021)&quot;},&quot;citationTag&quot;:&quot;MENDELEY_CITATION_v3_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&quot;,&quot;citationItems&quot;:[{&quot;id&quot;:&quot;aec72a2b-1aff-31cc-b67e-c11107376a8a&quot;,&quot;itemData&quot;:{&quot;type&quot;:&quot;paper-conference&quot;,&quot;id&quot;:&quot;aec72a2b-1aff-31cc-b67e-c11107376a8a&quot;,&quot;title&quot;:&quot;A new ensemble machine-learning framework for searching sweet spots in shale reservoirs&quot;,&quot;author&quot;:[{&quot;family&quot;:&quot;Tang&quot;,&quot;given&quot;:&quot;Jizhou&quot;,&quot;parse-names&quot;:false,&quot;dropping-particle&quot;:&quot;&quot;,&quot;non-dropping-particle&quot;:&quot;&quot;},{&quot;family&quot;:&quot;Fan&quot;,&quot;given&quot;:&quot;Bo&quot;,&quot;parse-names&quot;:false,&quot;dropping-particle&quot;:&quot;&quot;,&quot;non-dropping-particle&quot;:&quot;&quot;},{&quot;family&quot;:&quot;Xiao&quot;,&quot;given&quot;:&quot;Lizhi&quot;,&quot;parse-names&quot;:false,&quot;dropping-particle&quot;:&quot;&quot;,&quot;non-dropping-particle&quot;:&quot;&quot;},{&quot;family&quot;:&quot;Tian&quot;,&quot;given&quot;:&quot;Shouceng&quot;,&quot;parse-names&quot;:false,&quot;dropping-particle&quot;:&quot;&quot;,&quot;non-dropping-particle&quot;:&quot;&quot;},{&quot;family&quot;:&quot;Zhang&quot;,&quot;given&quot;:&quot;Fengshou&quot;,&quot;parse-names&quot;:false,&quot;dropping-particle&quot;:&quot;&quot;,&quot;non-dropping-particle&quot;:&quot;&quot;},{&quot;family&quot;:&quot;Zhang&quot;,&quot;given&quot;:&quot;Liyuan&quot;,&quot;parse-names&quot;:false,&quot;dropping-particle&quot;:&quot;&quot;,&quot;non-dropping-particle&quot;:&quot;&quot;},{&quot;family&quot;:&quot;Weitz&quot;,&quot;given&quot;:&quot;David&quot;,&quot;parse-names&quot;:false,&quot;dropping-particle&quot;:&quot;&quot;,&quot;non-dropping-particle&quot;:&quot;&quot;}],&quot;container-title&quot;:&quot;SPE Journal&quot;,&quot;DOI&quot;:&quot;10.2118/204224-PA&quot;,&quot;ISSN&quot;:&quot;1086055X&quot;,&quot;issued&quot;:{&quot;date-parts&quot;:[[2021,2,1]]},&quot;page&quot;:&quot;482-497&quot;,&quot;abstract&quot;:&quot;Knowing the location of sweet spots benefits the horizontal well drilling and the selection of perforation clusters. Generally, geoscientists determine sweet spots from the well-logging interpretation. In this paper, a group of prevalent classifiers [extreme gradient boosting (XGBoost), unbiased boosting with categorical features (CatBoost), and light gradient boosting machine (LightGBM)] based on gradient-boosting decision trees (GBDTs) are introduced to automatically determine sweet spots based on well-log data sets. Compared with linear support vector machines (SVMs), these robust algorithms can deal with comparative scales of features and learn nonlinear decision boundaries. Moreover, they are less influenced by the presence of outliers. Another prevailing approach, named generative adversarial networks (GANs), is implemented to augment the training data set by using a small number of training samples. An extensive application has been built for the field cases in a certain oilfield. We randomly select 73 horizontal wells for training, and 13 features are chosen from well-log data sets. Compared with conventional SVMs, the agreement rates of interpretation by XGBoost and CatBoost are significantly improved. Without special preprocessing of the input data sets and conditional tabular GAN (CTGAN) model fine tuning, the fake data set could still bring a relatively low agreement rate for all detections. Finally, we propose an ensemble-learning framework concatenating multilevels of classifiers and improve agreement rate. In this paper, we illustrate a new tool for categorizing the reservoir quality by using GBDTs and ensemble models, which further helps search and identify sweet spots automatically. This tool enables us to integrate experts' knowledge to the developed model, identify logging curves more efficiently, and cover more sweet spots during the drilling and completion treatment, which immensely decrease the cost of log interpretation.&quot;,&quot;publisher&quot;:&quot;Society of Petroleum Engineers (SPE)&quot;,&quot;issue&quot;:&quot;1&quot;,&quot;volume&quot;:&quot;26&quot;,&quot;container-title-short&quot;:&quot;&quot;},&quot;isTemporary&quot;:false,&quot;displayAs&quot;:&quot;author-only&quot;,&quot;suppress-author&quot;:false,&quot;composite&quot;:false,&quot;author-only&quot;:true}]},{&quot;citationID&quot;:&quot;MENDELEY_CITATION_6bea1acb-d082-43e8-a910-090d708c5b15&quot;,&quot;properties&quot;:{&quot;noteIndex&quot;:0,&quot;mode&quot;:&quot;author-only&quot;},&quot;isEdited&quot;:false,&quot;manualOverride&quot;:{&quot;isManuallyOverridden&quot;:true,&quot;citeprocText&quot;:&quot;Simoes et al.&quot;,&quot;manualOverrideText&quot;:&quot;Simoes et al. (2022)&quot;},&quot;citationTag&quot;:&quot;MENDELEY_CITATION_v3_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&quot;,&quot;citationItems&quot;:[{&quot;id&quot;:&quot;5fe3d6cf-3a49-3151-8198-498cf5cbf2a8&quot;,&quot;itemData&quot;:{&quot;type&quot;:&quot;paper-conference&quot;,&quot;id&quot;:&quot;5fe3d6cf-3a49-3151-8198-498cf5cbf2a8&quot;,&quot;title&quot;:&quot;Deep Learning for Multiwell Automatic Log Correction&quot;,&quot;author&quot;:[{&quot;family&quot;:&quot;Simoes&quot;,&quot;given&quot;:&quot;Vanessa&quot;,&quot;parse-names&quot;:false,&quot;dropping-particle&quot;:&quot;&quot;,&quot;non-dropping-particle&quot;:&quot;&quot;},{&quot;family&quot;:&quot;Maniar&quot;,&quot;given&quot;:&quot;Hiren&quot;,&quot;parse-names&quot;:false,&quot;dropping-particle&quot;:&quot;&quot;,&quot;non-dropping-particle&quot;:&quot;&quot;},{&quot;family&quot;:&quot;Abubakar&quot;,&quot;given&quot;:&quot;Aria&quot;,&quot;parse-names&quot;:false,&quot;dropping-particle&quot;:&quot;&quot;,&quot;non-dropping-particle&quot;:&quot;&quot;},{&quot;family&quot;:&quot;Zhao&quot;,&quot;given&quot;:&quot;Tao&quot;,&quot;parse-names&quot;:false,&quot;dropping-particle&quot;:&quot;&quot;,&quot;non-dropping-particle&quot;:&quot;&quot;}],&quot;container-title&quot;:&quot;Petrophysics&quot;,&quot;DOI&quot;:&quot;10.30632/PJV63N6-2022a10&quot;,&quot;ISSN&quot;:&quot;15299074&quot;,&quot;issued&quot;:{&quot;date-parts&quot;:[[2022,12,1]]},&quot;page&quot;:&quot;724-747&quot;,&quot;abstract&quot;:&quot;Researchers have dedicated numerous applications of machine-learning (ML) techniques for field-scale automated interpretation of well-log data. A critical prerequisite for automatic log processing is to ensure that the log characteristics are reasonably consistent across multiple wells. Manually correcting logs for consistency is laborious, subjective, and error prone. For some wellbore logs, such as gamma ray and neutron porosity, borehole effects and miscalibration can cause systematic inconsistencies or errors that might be present even after the application of wellbore and environmental corrections. Biased or consistently inaccurate data in the logs can confound ML approaches into learning erroneous relationships, leading to misinterpretations, such as wrong lithology prediction, reservoir estimation, and incorrect formation markers. To overcome such difficulties, we have developed a deep learning method to provide petrophysicists with a set of consistent logs through the multiwell automatic log correction (MALC) workflow. Presently, the corrections we target are systematic errors on the standard logs, especially gamma ray and neutron logs, random noises, and to a lesser extent, local formation property misreading due to washouts. We applied the proposed method in multiple fields worldwide containing different challenges, and in this paper, we include the results in two field examples. The first one covers the correction of synthetic coherent noise added to field data, and the second example covers the correction applied to original measurements.&quot;,&quot;publisher&quot;:&quot;Society of Petroleum Engineers (SPE)&quot;,&quot;issue&quot;:&quot;6&quot;,&quot;volume&quot;:&quot;63&quot;,&quot;container-title-short&quot;:&quot;&quot;},&quot;isTemporary&quot;:false,&quot;displayAs&quot;:&quot;author-only&quot;,&quot;suppress-author&quot;:false,&quot;composite&quot;:false,&quot;author-only&quot;:true}]},{&quot;citationID&quot;:&quot;MENDELEY_CITATION_5c2e1a3c-15ad-4742-8d9d-da90a4ef5821&quot;,&quot;properties&quot;:{&quot;noteIndex&quot;:0},&quot;isEdited&quot;:false,&quot;manualOverride&quot;:{&quot;isManuallyOverridden&quot;:true,&quot;citeprocText&quot;:&quot;(Chang et al., 2021)&quot;,&quot;manualOverrideText&quot;:&quot;(Chang et al., 2021).&quot;},&quot;citationTag&quot;:&quot;MENDELEY_CITATION_v3_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&quot;,&quot;citationItems&quot;:[{&quot;id&quot;:&quot;85e6c946-e1ed-3cc7-8c16-b063532a43ac&quot;,&quot;itemData&quot;:{&quot;type&quot;:&quot;article-journal&quot;,&quot;id&quot;:&quot;85e6c946-e1ed-3cc7-8c16-b063532a43ac&quot;,&quot;title&quot;:&quot;SegLog: Geophysical logging segmentation network for lithofacies identification&quot;,&quot;author&quot;:[{&quot;family&quot;:&quot;Chang&quot;,&quot;given&quot;:&quot;Ji&quot;,&quot;parse-names&quot;:false,&quot;dropping-particle&quot;:&quot;&quot;,&quot;non-dropping-particle&quot;:&quot;&quot;},{&quot;family&quot;:&quot;Li&quot;,&quot;given&quot;:&quot;Jing&quot;,&quot;parse-names&quot;:false,&quot;dropping-particle&quot;:&quot;&quot;,&quot;non-dropping-particle&quot;:&quot;&quot;},{&quot;family&quot;:&quot;Kang&quot;,&quot;given&quot;:&quot;Yu&quot;,&quot;parse-names&quot;:false,&quot;dropping-particle&quot;:&quot;&quot;,&quot;non-dropping-particle&quot;:&quot;&quot;},{&quot;family&quot;:&quot;Lv&quot;,&quot;given&quot;:&quot;Wenjun&quot;,&quot;parse-names&quot;:false,&quot;dropping-particle&quot;:&quot;&quot;,&quot;non-dropping-particle&quot;:&quot;&quot;},{&quot;family&quot;:&quot;Feng&quot;,&quot;given&quot;:&quot;Deyong&quot;,&quot;parse-names&quot;:false,&quot;dropping-particle&quot;:&quot;&quot;,&quot;non-dropping-particle&quot;:&quot;&quot;},{&quot;family&quot;:&quot;Xu&quot;,&quot;given&quot;:&quot;Ting&quot;,&quot;parse-names&quot;:false,&quot;dropping-particle&quot;:&quot;&quot;,&quot;non-dropping-particle&quot;:&quot;&quot;}],&quot;container-title&quot;:&quot;IEEE Transactions on Industrial Informatics&quot;,&quot;container-title-short&quot;:&quot;IEEE Trans Industr Inform&quot;,&quot;issued&quot;:{&quot;date-parts&quot;:[[2021]]},&quot;page&quot;:&quot;6089-6099&quot;,&quot;publisher&quot;:&quot;IEEE&quot;,&quot;issue&quot;:&quot;9&quot;,&quot;volume&quot;:&quot;18&quot;},&quot;isTemporary&quot;:false,&quot;suppress-author&quot;:false,&quot;composite&quot;:false,&quot;author-only&quot;:false}]}]"/>
    <we:property name="MENDELEY_CITATIONS_LOCALE_CODE" value="&quot;en-US&quot;"/>
    <we:property name="MENDELEY_CITATIONS_STYLE" value="{&quot;id&quot;:&quot;https://www.zotero.org/styles/aapg-bulletin&quot;,&quot;title&quot;:&quot;AAPG Bulletin&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B2517-2FAF-4622-B42A-12B9E7767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word97_pc.dot</Template>
  <TotalTime>7</TotalTime>
  <Pages>5</Pages>
  <Words>2674</Words>
  <Characters>15245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misaelmorales@austin.utexas.edu</dc:creator>
  <cp:keywords/>
  <dc:description/>
  <cp:lastModifiedBy>Torres-Verdin, Carlos</cp:lastModifiedBy>
  <cp:revision>2</cp:revision>
  <cp:lastPrinted>2024-03-12T06:28:00Z</cp:lastPrinted>
  <dcterms:created xsi:type="dcterms:W3CDTF">2024-03-12T20:56:00Z</dcterms:created>
  <dcterms:modified xsi:type="dcterms:W3CDTF">2024-03-12T20:56:00Z</dcterms:modified>
</cp:coreProperties>
</file>